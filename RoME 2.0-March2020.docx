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40"/>
          <w:szCs w:val="40"/>
          <w:lang w:val="en-GB"/>
        </w:rPr>
      </w:pPr>
      <w:proofErr w:type="spellStart"/>
      <w:smartTag w:uri="urn:schemas-microsoft-com:office:smarttags" w:element="City">
        <w:smartTag w:uri="urn:schemas-microsoft-com:office:smarttags" w:element="place">
          <w:r w:rsidRPr="002D32E9">
            <w:rPr>
              <w:b/>
              <w:sz w:val="40"/>
              <w:szCs w:val="40"/>
              <w:lang w:val="en-GB"/>
            </w:rPr>
            <w:t>RoME</w:t>
          </w:r>
        </w:smartTag>
      </w:smartTag>
      <w:proofErr w:type="spellEnd"/>
      <w:r w:rsidR="00B0660B">
        <w:rPr>
          <w:b/>
          <w:sz w:val="40"/>
          <w:szCs w:val="40"/>
          <w:lang w:val="en-GB"/>
        </w:rPr>
        <w:t xml:space="preserve"> (version </w:t>
      </w:r>
      <w:r w:rsidR="00FB4B72">
        <w:rPr>
          <w:b/>
          <w:sz w:val="40"/>
          <w:szCs w:val="40"/>
          <w:lang w:val="en-GB"/>
        </w:rPr>
        <w:t>1.</w:t>
      </w:r>
      <w:r w:rsidR="00C42C30">
        <w:rPr>
          <w:b/>
          <w:sz w:val="40"/>
          <w:szCs w:val="40"/>
          <w:lang w:val="en-GB"/>
        </w:rPr>
        <w:t>4</w:t>
      </w:r>
      <w:r w:rsidR="00B0660B">
        <w:rPr>
          <w:b/>
          <w:sz w:val="40"/>
          <w:szCs w:val="40"/>
          <w:lang w:val="en-GB"/>
        </w:rPr>
        <w:t>)</w:t>
      </w:r>
      <w:r w:rsidRPr="002D32E9">
        <w:rPr>
          <w:b/>
          <w:sz w:val="40"/>
          <w:szCs w:val="40"/>
          <w:lang w:val="en-GB"/>
        </w:rPr>
        <w:t>:</w:t>
      </w:r>
      <w:r w:rsidRPr="002D32E9">
        <w:rPr>
          <w:b/>
          <w:sz w:val="40"/>
          <w:szCs w:val="40"/>
          <w:lang w:val="en-GB"/>
        </w:rPr>
        <w:br/>
        <w:t xml:space="preserve">R code to perform multiple checks on MEDITS Survey data </w:t>
      </w:r>
      <w:r w:rsidRPr="002D32E9">
        <w:rPr>
          <w:b/>
          <w:sz w:val="40"/>
          <w:szCs w:val="40"/>
          <w:lang w:val="en-GB"/>
        </w:rPr>
        <w:br/>
        <w:t>(TA, TB</w:t>
      </w:r>
      <w:r w:rsidR="00A81F3E">
        <w:rPr>
          <w:b/>
          <w:sz w:val="40"/>
          <w:szCs w:val="40"/>
          <w:lang w:val="en-GB"/>
        </w:rPr>
        <w:t xml:space="preserve">, </w:t>
      </w:r>
      <w:r w:rsidRPr="002D32E9">
        <w:rPr>
          <w:b/>
          <w:sz w:val="40"/>
          <w:szCs w:val="40"/>
          <w:lang w:val="en-GB"/>
        </w:rPr>
        <w:t>TC</w:t>
      </w:r>
      <w:r w:rsidR="00A81F3E">
        <w:rPr>
          <w:b/>
          <w:sz w:val="40"/>
          <w:szCs w:val="40"/>
          <w:lang w:val="en-GB"/>
        </w:rPr>
        <w:t>, TD, TT and</w:t>
      </w:r>
      <w:r w:rsidR="00817EDC">
        <w:rPr>
          <w:b/>
          <w:sz w:val="40"/>
          <w:szCs w:val="40"/>
          <w:lang w:val="en-GB"/>
        </w:rPr>
        <w:t xml:space="preserve"> </w:t>
      </w:r>
      <w:r w:rsidR="00A81F3E">
        <w:rPr>
          <w:b/>
          <w:sz w:val="40"/>
          <w:szCs w:val="40"/>
          <w:lang w:val="en-GB"/>
        </w:rPr>
        <w:t xml:space="preserve">TE </w:t>
      </w:r>
      <w:r w:rsidRPr="002D32E9">
        <w:rPr>
          <w:b/>
          <w:sz w:val="40"/>
          <w:szCs w:val="40"/>
          <w:lang w:val="en-GB"/>
        </w:rPr>
        <w:t>files)</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EE1F95" w:rsidRDefault="002D32E9" w:rsidP="002D32E9">
      <w:pPr>
        <w:jc w:val="both"/>
      </w:pPr>
      <w:proofErr w:type="spellStart"/>
      <w:r>
        <w:t>Authors</w:t>
      </w:r>
      <w:proofErr w:type="spellEnd"/>
      <w:r>
        <w:t xml:space="preserve">: </w:t>
      </w:r>
      <w:r w:rsidRPr="00EE1F95">
        <w:t>I</w:t>
      </w:r>
      <w:r>
        <w:t>sabella</w:t>
      </w:r>
      <w:r w:rsidRPr="00EE1F95">
        <w:t xml:space="preserve"> Bitetto, M</w:t>
      </w:r>
      <w:r>
        <w:t>aria Teresa</w:t>
      </w:r>
      <w:r w:rsidRPr="00EE1F95">
        <w:t xml:space="preserve"> Facchini, M</w:t>
      </w:r>
      <w:r>
        <w:t xml:space="preserve">aria </w:t>
      </w:r>
      <w:r w:rsidRPr="00EE1F95">
        <w:t>T</w:t>
      </w:r>
      <w:r>
        <w:t>eresa</w:t>
      </w:r>
      <w:r w:rsidRPr="00EE1F95">
        <w:t xml:space="preserve"> Spedicato </w:t>
      </w:r>
    </w:p>
    <w:p w:rsidR="002D32E9" w:rsidRDefault="002D32E9" w:rsidP="002D32E9">
      <w:pPr>
        <w:jc w:val="both"/>
      </w:pPr>
    </w:p>
    <w:p w:rsidR="002D32E9" w:rsidRDefault="002D32E9" w:rsidP="002D32E9">
      <w:pPr>
        <w:jc w:val="both"/>
      </w:pPr>
      <w:proofErr w:type="spellStart"/>
      <w:r>
        <w:t>Coispa</w:t>
      </w:r>
      <w:proofErr w:type="spellEnd"/>
      <w:r>
        <w:t xml:space="preserve"> Tecnologia &amp; Ricerca - Stazione sperimentale per lo Studio delle Risorse del Mare   </w:t>
      </w:r>
    </w:p>
    <w:p w:rsidR="002D32E9" w:rsidRDefault="002D32E9" w:rsidP="002D32E9">
      <w:pPr>
        <w:jc w:val="both"/>
      </w:pPr>
    </w:p>
    <w:p w:rsidR="000A4934" w:rsidRDefault="00B0660B" w:rsidP="00B0660B">
      <w:pPr>
        <w:jc w:val="both"/>
        <w:rPr>
          <w:lang w:val="en-GB"/>
        </w:rPr>
      </w:pPr>
      <w:r w:rsidRPr="00B0660B">
        <w:rPr>
          <w:lang w:val="en-GB"/>
        </w:rPr>
        <w:t xml:space="preserve">If you have any comments or suggestions please contact the following e-mail address: </w:t>
      </w:r>
    </w:p>
    <w:p w:rsidR="000A4934" w:rsidRDefault="000A4934" w:rsidP="00B0660B">
      <w:pPr>
        <w:jc w:val="both"/>
        <w:rPr>
          <w:lang w:val="en-GB"/>
        </w:rPr>
      </w:pPr>
    </w:p>
    <w:p w:rsidR="00B0660B" w:rsidRPr="000A4934" w:rsidRDefault="00B0660B" w:rsidP="00B0660B">
      <w:pPr>
        <w:jc w:val="both"/>
        <w:rPr>
          <w:b/>
          <w:lang w:val="en-GB"/>
        </w:rPr>
      </w:pPr>
      <w:r w:rsidRPr="000A4934">
        <w:rPr>
          <w:b/>
          <w:lang w:val="en-GB"/>
        </w:rPr>
        <w:t xml:space="preserve">bitetto@coispa.it                                                                             </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36"/>
          <w:szCs w:val="36"/>
          <w:lang w:val="en-GB"/>
        </w:rPr>
      </w:pPr>
    </w:p>
    <w:p w:rsidR="002D32E9" w:rsidRDefault="0084639B" w:rsidP="001F115D">
      <w:pPr>
        <w:pStyle w:val="Sommario1"/>
        <w:rPr>
          <w:sz w:val="32"/>
          <w:szCs w:val="32"/>
          <w:lang w:val="en-GB"/>
        </w:rPr>
      </w:pPr>
      <w:r>
        <w:rPr>
          <w:noProof/>
          <w:sz w:val="36"/>
          <w:szCs w:val="36"/>
        </w:rPr>
        <w:drawing>
          <wp:inline distT="0" distB="0" distL="0" distR="0">
            <wp:extent cx="2973705" cy="1534795"/>
            <wp:effectExtent l="0" t="0" r="0" b="8255"/>
            <wp:docPr id="5" name="Immagine 5" descr="COISPA_logo_2008-2_vecto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ISPA_logo_2008-2_vectoriz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inline>
        </w:drawing>
      </w:r>
      <w:r w:rsidR="002D32E9">
        <w:rPr>
          <w:lang w:val="en-GB"/>
        </w:rPr>
        <w:br w:type="page"/>
      </w:r>
      <w:r w:rsidR="001F115D" w:rsidRPr="001F115D">
        <w:rPr>
          <w:sz w:val="32"/>
          <w:szCs w:val="32"/>
          <w:lang w:val="en-GB"/>
        </w:rPr>
        <w:lastRenderedPageBreak/>
        <w:t>Index</w:t>
      </w: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Pr="001F115D" w:rsidRDefault="001F115D" w:rsidP="001F115D">
      <w:pPr>
        <w:rPr>
          <w:lang w:val="en-GB"/>
        </w:rPr>
      </w:pPr>
    </w:p>
    <w:p w:rsidR="00C1797E" w:rsidRPr="00556786" w:rsidRDefault="008E7ECA">
      <w:pPr>
        <w:pStyle w:val="Sommario1"/>
        <w:rPr>
          <w:rFonts w:ascii="Calibri" w:hAnsi="Calibri"/>
          <w:b w:val="0"/>
          <w:bCs w:val="0"/>
          <w:noProof/>
          <w:sz w:val="22"/>
          <w:szCs w:val="22"/>
        </w:rPr>
      </w:pPr>
      <w:r>
        <w:rPr>
          <w:lang w:val="en-GB"/>
        </w:rPr>
        <w:fldChar w:fldCharType="begin"/>
      </w:r>
      <w:r>
        <w:rPr>
          <w:lang w:val="en-GB"/>
        </w:rPr>
        <w:instrText xml:space="preserve"> TOC \o "1-3" \h \z \u </w:instrText>
      </w:r>
      <w:r>
        <w:rPr>
          <w:lang w:val="en-GB"/>
        </w:rPr>
        <w:fldChar w:fldCharType="separate"/>
      </w:r>
      <w:hyperlink w:anchor="_Toc383104056" w:history="1">
        <w:r w:rsidR="00C1797E" w:rsidRPr="00780A50">
          <w:rPr>
            <w:rStyle w:val="Collegamentoipertestuale"/>
            <w:noProof/>
            <w:lang w:val="en-GB"/>
          </w:rPr>
          <w:t>1. Objectives</w:t>
        </w:r>
        <w:r w:rsidR="00C1797E">
          <w:rPr>
            <w:noProof/>
            <w:webHidden/>
          </w:rPr>
          <w:tab/>
        </w:r>
        <w:r w:rsidR="00C1797E">
          <w:rPr>
            <w:noProof/>
            <w:webHidden/>
          </w:rPr>
          <w:fldChar w:fldCharType="begin"/>
        </w:r>
        <w:r w:rsidR="00C1797E">
          <w:rPr>
            <w:noProof/>
            <w:webHidden/>
          </w:rPr>
          <w:instrText xml:space="preserve"> PAGEREF _Toc383104056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8F3180">
      <w:pPr>
        <w:pStyle w:val="Sommario1"/>
        <w:rPr>
          <w:rFonts w:ascii="Calibri" w:hAnsi="Calibri"/>
          <w:b w:val="0"/>
          <w:bCs w:val="0"/>
          <w:noProof/>
          <w:sz w:val="22"/>
          <w:szCs w:val="22"/>
        </w:rPr>
      </w:pPr>
      <w:hyperlink w:anchor="_Toc383104057" w:history="1">
        <w:r w:rsidR="00C1797E" w:rsidRPr="00780A50">
          <w:rPr>
            <w:rStyle w:val="Collegamentoipertestuale"/>
            <w:noProof/>
          </w:rPr>
          <w:t>2. Functions contained in RoME</w:t>
        </w:r>
        <w:r w:rsidR="00C1797E">
          <w:rPr>
            <w:noProof/>
            <w:webHidden/>
          </w:rPr>
          <w:tab/>
        </w:r>
        <w:r w:rsidR="00C1797E">
          <w:rPr>
            <w:noProof/>
            <w:webHidden/>
          </w:rPr>
          <w:fldChar w:fldCharType="begin"/>
        </w:r>
        <w:r w:rsidR="00C1797E">
          <w:rPr>
            <w:noProof/>
            <w:webHidden/>
          </w:rPr>
          <w:instrText xml:space="preserve"> PAGEREF _Toc383104057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58" w:history="1">
        <w:r w:rsidR="00C1797E" w:rsidRPr="00780A50">
          <w:rPr>
            <w:rStyle w:val="Collegamentoipertestuale"/>
            <w:noProof/>
            <w:lang w:val="en-GB"/>
          </w:rPr>
          <w:t>2.1 Check on TA file</w:t>
        </w:r>
        <w:r w:rsidR="00C1797E">
          <w:rPr>
            <w:noProof/>
            <w:webHidden/>
          </w:rPr>
          <w:tab/>
        </w:r>
        <w:r w:rsidR="00C1797E">
          <w:rPr>
            <w:noProof/>
            <w:webHidden/>
          </w:rPr>
          <w:fldChar w:fldCharType="begin"/>
        </w:r>
        <w:r w:rsidR="00C1797E">
          <w:rPr>
            <w:noProof/>
            <w:webHidden/>
          </w:rPr>
          <w:instrText xml:space="preserve"> PAGEREF _Toc383104058 \h </w:instrText>
        </w:r>
        <w:r w:rsidR="00C1797E">
          <w:rPr>
            <w:noProof/>
            <w:webHidden/>
          </w:rPr>
        </w:r>
        <w:r w:rsidR="00C1797E">
          <w:rPr>
            <w:noProof/>
            <w:webHidden/>
          </w:rPr>
          <w:fldChar w:fldCharType="separate"/>
        </w:r>
        <w:r w:rsidR="00106A34">
          <w:rPr>
            <w:noProof/>
            <w:webHidden/>
          </w:rPr>
          <w:t>4</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59" w:history="1">
        <w:r w:rsidR="00C1797E" w:rsidRPr="00780A50">
          <w:rPr>
            <w:rStyle w:val="Collegamentoipertestuale"/>
            <w:noProof/>
            <w:lang w:val="en-GB"/>
          </w:rPr>
          <w:t>2.2 Check on TB file</w:t>
        </w:r>
        <w:r w:rsidR="00C1797E">
          <w:rPr>
            <w:noProof/>
            <w:webHidden/>
          </w:rPr>
          <w:tab/>
        </w:r>
        <w:r w:rsidR="00C1797E">
          <w:rPr>
            <w:noProof/>
            <w:webHidden/>
          </w:rPr>
          <w:fldChar w:fldCharType="begin"/>
        </w:r>
        <w:r w:rsidR="00C1797E">
          <w:rPr>
            <w:noProof/>
            <w:webHidden/>
          </w:rPr>
          <w:instrText xml:space="preserve"> PAGEREF _Toc383104059 \h </w:instrText>
        </w:r>
        <w:r w:rsidR="00C1797E">
          <w:rPr>
            <w:noProof/>
            <w:webHidden/>
          </w:rPr>
        </w:r>
        <w:r w:rsidR="00C1797E">
          <w:rPr>
            <w:noProof/>
            <w:webHidden/>
          </w:rPr>
          <w:fldChar w:fldCharType="separate"/>
        </w:r>
        <w:r w:rsidR="00106A34">
          <w:rPr>
            <w:noProof/>
            <w:webHidden/>
          </w:rPr>
          <w:t>7</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60" w:history="1">
        <w:r w:rsidR="00C1797E" w:rsidRPr="00780A50">
          <w:rPr>
            <w:rStyle w:val="Collegamentoipertestuale"/>
            <w:noProof/>
            <w:lang w:val="en-GB"/>
          </w:rPr>
          <w:t>2.3 Check on TC file</w:t>
        </w:r>
        <w:r w:rsidR="00C1797E">
          <w:rPr>
            <w:noProof/>
            <w:webHidden/>
          </w:rPr>
          <w:tab/>
        </w:r>
        <w:r w:rsidR="00C1797E">
          <w:rPr>
            <w:noProof/>
            <w:webHidden/>
          </w:rPr>
          <w:fldChar w:fldCharType="begin"/>
        </w:r>
        <w:r w:rsidR="00C1797E">
          <w:rPr>
            <w:noProof/>
            <w:webHidden/>
          </w:rPr>
          <w:instrText xml:space="preserve"> PAGEREF _Toc383104060 \h </w:instrText>
        </w:r>
        <w:r w:rsidR="00C1797E">
          <w:rPr>
            <w:noProof/>
            <w:webHidden/>
          </w:rPr>
        </w:r>
        <w:r w:rsidR="00C1797E">
          <w:rPr>
            <w:noProof/>
            <w:webHidden/>
          </w:rPr>
          <w:fldChar w:fldCharType="separate"/>
        </w:r>
        <w:r w:rsidR="00106A34">
          <w:rPr>
            <w:noProof/>
            <w:webHidden/>
          </w:rPr>
          <w:t>8</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61" w:history="1">
        <w:r w:rsidR="00C1797E" w:rsidRPr="00780A50">
          <w:rPr>
            <w:rStyle w:val="Collegamentoipertestuale"/>
            <w:noProof/>
            <w:lang w:val="en-GB"/>
          </w:rPr>
          <w:t>2.4 Check on TE file</w:t>
        </w:r>
        <w:r w:rsidR="00C1797E">
          <w:rPr>
            <w:noProof/>
            <w:webHidden/>
          </w:rPr>
          <w:tab/>
        </w:r>
        <w:r w:rsidR="00C1797E">
          <w:rPr>
            <w:noProof/>
            <w:webHidden/>
          </w:rPr>
          <w:fldChar w:fldCharType="begin"/>
        </w:r>
        <w:r w:rsidR="00C1797E">
          <w:rPr>
            <w:noProof/>
            <w:webHidden/>
          </w:rPr>
          <w:instrText xml:space="preserve"> PAGEREF _Toc383104061 \h </w:instrText>
        </w:r>
        <w:r w:rsidR="00C1797E">
          <w:rPr>
            <w:noProof/>
            <w:webHidden/>
          </w:rPr>
        </w:r>
        <w:r w:rsidR="00C1797E">
          <w:rPr>
            <w:noProof/>
            <w:webHidden/>
          </w:rPr>
          <w:fldChar w:fldCharType="separate"/>
        </w:r>
        <w:r w:rsidR="00106A34">
          <w:rPr>
            <w:noProof/>
            <w:webHidden/>
          </w:rPr>
          <w:t>11</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62" w:history="1">
        <w:r w:rsidR="00C1797E" w:rsidRPr="00780A50">
          <w:rPr>
            <w:rStyle w:val="Collegamentoipertestuale"/>
            <w:noProof/>
            <w:lang w:val="en-GB"/>
          </w:rPr>
          <w:t>2.5 Check on TD-TT files</w:t>
        </w:r>
        <w:r w:rsidR="00C1797E">
          <w:rPr>
            <w:noProof/>
            <w:webHidden/>
          </w:rPr>
          <w:tab/>
        </w:r>
        <w:r w:rsidR="00C1797E">
          <w:rPr>
            <w:noProof/>
            <w:webHidden/>
          </w:rPr>
          <w:fldChar w:fldCharType="begin"/>
        </w:r>
        <w:r w:rsidR="00C1797E">
          <w:rPr>
            <w:noProof/>
            <w:webHidden/>
          </w:rPr>
          <w:instrText xml:space="preserve"> PAGEREF _Toc383104062 \h </w:instrText>
        </w:r>
        <w:r w:rsidR="00C1797E">
          <w:rPr>
            <w:noProof/>
            <w:webHidden/>
          </w:rPr>
        </w:r>
        <w:r w:rsidR="00C1797E">
          <w:rPr>
            <w:noProof/>
            <w:webHidden/>
          </w:rPr>
          <w:fldChar w:fldCharType="separate"/>
        </w:r>
        <w:r w:rsidR="00106A34">
          <w:rPr>
            <w:noProof/>
            <w:webHidden/>
          </w:rPr>
          <w:t>12</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63" w:history="1">
        <w:r w:rsidR="00C1797E" w:rsidRPr="00780A50">
          <w:rPr>
            <w:rStyle w:val="Collegamentoipertestuale"/>
            <w:noProof/>
            <w:lang w:val="en-GB"/>
          </w:rPr>
          <w:t>2.6 Cross-checks</w:t>
        </w:r>
        <w:r w:rsidR="00C1797E">
          <w:rPr>
            <w:noProof/>
            <w:webHidden/>
          </w:rPr>
          <w:tab/>
        </w:r>
        <w:r w:rsidR="00C1797E">
          <w:rPr>
            <w:noProof/>
            <w:webHidden/>
          </w:rPr>
          <w:fldChar w:fldCharType="begin"/>
        </w:r>
        <w:r w:rsidR="00C1797E">
          <w:rPr>
            <w:noProof/>
            <w:webHidden/>
          </w:rPr>
          <w:instrText xml:space="preserve"> PAGEREF _Toc383104063 \h </w:instrText>
        </w:r>
        <w:r w:rsidR="00C1797E">
          <w:rPr>
            <w:noProof/>
            <w:webHidden/>
          </w:rPr>
        </w:r>
        <w:r w:rsidR="00C1797E">
          <w:rPr>
            <w:noProof/>
            <w:webHidden/>
          </w:rPr>
          <w:fldChar w:fldCharType="separate"/>
        </w:r>
        <w:r w:rsidR="00106A34">
          <w:rPr>
            <w:noProof/>
            <w:webHidden/>
          </w:rPr>
          <w:t>13</w:t>
        </w:r>
        <w:r w:rsidR="00C1797E">
          <w:rPr>
            <w:noProof/>
            <w:webHidden/>
          </w:rPr>
          <w:fldChar w:fldCharType="end"/>
        </w:r>
      </w:hyperlink>
    </w:p>
    <w:p w:rsidR="00C1797E" w:rsidRPr="00556786" w:rsidRDefault="008F3180">
      <w:pPr>
        <w:pStyle w:val="Sommario2"/>
        <w:tabs>
          <w:tab w:val="right" w:leader="dot" w:pos="9628"/>
        </w:tabs>
        <w:rPr>
          <w:rFonts w:ascii="Calibri" w:hAnsi="Calibri"/>
          <w:noProof/>
          <w:sz w:val="22"/>
          <w:szCs w:val="22"/>
        </w:rPr>
      </w:pPr>
      <w:hyperlink w:anchor="_Toc383104064" w:history="1">
        <w:r w:rsidR="00C1797E" w:rsidRPr="00780A50">
          <w:rPr>
            <w:rStyle w:val="Collegamentoipertestuale"/>
            <w:noProof/>
            <w:lang w:val="en-GB"/>
          </w:rPr>
          <w:t>2.5 Creation of R-Sufi files</w:t>
        </w:r>
        <w:r w:rsidR="00C1797E">
          <w:rPr>
            <w:noProof/>
            <w:webHidden/>
          </w:rPr>
          <w:tab/>
        </w:r>
        <w:r w:rsidR="00C1797E">
          <w:rPr>
            <w:noProof/>
            <w:webHidden/>
          </w:rPr>
          <w:fldChar w:fldCharType="begin"/>
        </w:r>
        <w:r w:rsidR="00C1797E">
          <w:rPr>
            <w:noProof/>
            <w:webHidden/>
          </w:rPr>
          <w:instrText xml:space="preserve"> PAGEREF _Toc383104064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8F3180">
      <w:pPr>
        <w:pStyle w:val="Sommario1"/>
        <w:rPr>
          <w:rFonts w:ascii="Calibri" w:hAnsi="Calibri"/>
          <w:b w:val="0"/>
          <w:bCs w:val="0"/>
          <w:noProof/>
          <w:sz w:val="22"/>
          <w:szCs w:val="22"/>
        </w:rPr>
      </w:pPr>
      <w:hyperlink w:anchor="_Toc383104065" w:history="1">
        <w:r w:rsidR="00C1797E" w:rsidRPr="00780A50">
          <w:rPr>
            <w:rStyle w:val="Collegamentoipertestuale"/>
            <w:noProof/>
          </w:rPr>
          <w:t>3. Order of the checks</w:t>
        </w:r>
        <w:r w:rsidR="00C1797E">
          <w:rPr>
            <w:noProof/>
            <w:webHidden/>
          </w:rPr>
          <w:tab/>
        </w:r>
        <w:r w:rsidR="00C1797E">
          <w:rPr>
            <w:noProof/>
            <w:webHidden/>
          </w:rPr>
          <w:fldChar w:fldCharType="begin"/>
        </w:r>
        <w:r w:rsidR="00C1797E">
          <w:rPr>
            <w:noProof/>
            <w:webHidden/>
          </w:rPr>
          <w:instrText xml:space="preserve"> PAGEREF _Toc383104065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8F3180">
      <w:pPr>
        <w:pStyle w:val="Sommario1"/>
        <w:rPr>
          <w:rFonts w:ascii="Calibri" w:hAnsi="Calibri"/>
          <w:b w:val="0"/>
          <w:bCs w:val="0"/>
          <w:noProof/>
          <w:sz w:val="22"/>
          <w:szCs w:val="22"/>
        </w:rPr>
      </w:pPr>
      <w:hyperlink w:anchor="_Toc383104066" w:history="1">
        <w:r w:rsidR="00C1797E" w:rsidRPr="00780A50">
          <w:rPr>
            <w:rStyle w:val="Collegamentoipertestuale"/>
            <w:noProof/>
          </w:rPr>
          <w:t xml:space="preserve">4. Function </w:t>
        </w:r>
        <w:r w:rsidR="00C1797E" w:rsidRPr="00780A50">
          <w:rPr>
            <w:rStyle w:val="Collegamentoipertestuale"/>
            <w:rFonts w:ascii="Courier" w:hAnsi="Courier"/>
            <w:noProof/>
          </w:rPr>
          <w:t>RoME()</w:t>
        </w:r>
        <w:r w:rsidR="00C1797E">
          <w:rPr>
            <w:noProof/>
            <w:webHidden/>
          </w:rPr>
          <w:tab/>
        </w:r>
        <w:r w:rsidR="00C1797E">
          <w:rPr>
            <w:noProof/>
            <w:webHidden/>
          </w:rPr>
          <w:fldChar w:fldCharType="begin"/>
        </w:r>
        <w:r w:rsidR="00C1797E">
          <w:rPr>
            <w:noProof/>
            <w:webHidden/>
          </w:rPr>
          <w:instrText xml:space="preserve"> PAGEREF _Toc383104066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C1797E" w:rsidRPr="00556786" w:rsidRDefault="008F3180">
      <w:pPr>
        <w:pStyle w:val="Sommario1"/>
        <w:rPr>
          <w:rFonts w:ascii="Calibri" w:hAnsi="Calibri"/>
          <w:b w:val="0"/>
          <w:bCs w:val="0"/>
          <w:noProof/>
          <w:sz w:val="22"/>
          <w:szCs w:val="22"/>
        </w:rPr>
      </w:pPr>
      <w:hyperlink w:anchor="_Toc383104067" w:history="1">
        <w:r w:rsidR="00C1797E" w:rsidRPr="00780A50">
          <w:rPr>
            <w:rStyle w:val="Collegamentoipertestuale"/>
            <w:noProof/>
          </w:rPr>
          <w:t>5. Instructions for the user</w:t>
        </w:r>
        <w:r w:rsidR="00C1797E">
          <w:rPr>
            <w:noProof/>
            <w:webHidden/>
          </w:rPr>
          <w:tab/>
        </w:r>
        <w:r w:rsidR="00C1797E">
          <w:rPr>
            <w:noProof/>
            <w:webHidden/>
          </w:rPr>
          <w:fldChar w:fldCharType="begin"/>
        </w:r>
        <w:r w:rsidR="00C1797E">
          <w:rPr>
            <w:noProof/>
            <w:webHidden/>
          </w:rPr>
          <w:instrText xml:space="preserve"> PAGEREF _Toc383104067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B2318E" w:rsidRPr="002D32E9" w:rsidRDefault="008E7ECA" w:rsidP="002D32E9">
      <w:pPr>
        <w:jc w:val="center"/>
        <w:rPr>
          <w:b/>
          <w:sz w:val="36"/>
          <w:szCs w:val="36"/>
          <w:lang w:val="en-GB"/>
        </w:rPr>
      </w:pPr>
      <w:r>
        <w:rPr>
          <w:szCs w:val="20"/>
          <w:lang w:val="en-GB"/>
        </w:rPr>
        <w:fldChar w:fldCharType="end"/>
      </w:r>
    </w:p>
    <w:p w:rsidR="008E7ECA" w:rsidRPr="008E7ECA" w:rsidRDefault="001F115D" w:rsidP="008E7ECA">
      <w:pPr>
        <w:rPr>
          <w:lang w:val="en-GB"/>
        </w:rPr>
      </w:pPr>
      <w:r>
        <w:rPr>
          <w:lang w:val="en-GB"/>
        </w:rPr>
        <w:br w:type="page"/>
      </w:r>
    </w:p>
    <w:p w:rsidR="00AF7603" w:rsidRPr="00AF7603" w:rsidRDefault="00B71A94" w:rsidP="008E7ECA">
      <w:pPr>
        <w:pStyle w:val="Titolo1"/>
        <w:jc w:val="left"/>
        <w:rPr>
          <w:lang w:val="en-GB"/>
        </w:rPr>
      </w:pPr>
      <w:bookmarkStart w:id="0" w:name="_Toc383104056"/>
      <w:r>
        <w:rPr>
          <w:lang w:val="en-GB"/>
        </w:rPr>
        <w:lastRenderedPageBreak/>
        <w:t>1. Obj</w:t>
      </w:r>
      <w:r w:rsidR="00AF7603">
        <w:rPr>
          <w:lang w:val="en-GB"/>
        </w:rPr>
        <w:t>ectives</w:t>
      </w:r>
      <w:bookmarkEnd w:id="0"/>
      <w:r w:rsidR="00850A71">
        <w:rPr>
          <w:lang w:val="en-GB"/>
        </w:rPr>
        <w:t xml:space="preserve"> </w:t>
      </w:r>
    </w:p>
    <w:p w:rsidR="00AF7603" w:rsidRDefault="00850A71" w:rsidP="00B67623">
      <w:pPr>
        <w:jc w:val="both"/>
        <w:rPr>
          <w:lang w:val="en-GB"/>
        </w:rPr>
      </w:pPr>
      <w:r>
        <w:rPr>
          <w:lang w:val="en-GB"/>
        </w:rPr>
        <w:t xml:space="preserve">In order to unify the checks that </w:t>
      </w:r>
      <w:r w:rsidR="00A31775">
        <w:rPr>
          <w:lang w:val="en-GB"/>
        </w:rPr>
        <w:t xml:space="preserve">are made independently </w:t>
      </w:r>
      <w:r>
        <w:rPr>
          <w:lang w:val="en-GB"/>
        </w:rPr>
        <w:t xml:space="preserve">over </w:t>
      </w:r>
      <w:r w:rsidR="00126188">
        <w:rPr>
          <w:lang w:val="en-GB"/>
        </w:rPr>
        <w:t>the MEDITS</w:t>
      </w:r>
      <w:r>
        <w:rPr>
          <w:lang w:val="en-GB"/>
        </w:rPr>
        <w:t xml:space="preserve"> data by the 18 GSA</w:t>
      </w:r>
      <w:r w:rsidR="005A5399">
        <w:rPr>
          <w:lang w:val="en-GB"/>
        </w:rPr>
        <w:t>s</w:t>
      </w:r>
      <w:r>
        <w:rPr>
          <w:lang w:val="en-GB"/>
        </w:rPr>
        <w:t xml:space="preserve"> (Geographical Sub-Area) participating to MEDITS Survey</w:t>
      </w:r>
      <w:r w:rsidR="00126188">
        <w:rPr>
          <w:lang w:val="en-GB"/>
        </w:rPr>
        <w:t xml:space="preserve">, an R code performing all the main checks on </w:t>
      </w:r>
      <w:r w:rsidR="00D73CB8">
        <w:rPr>
          <w:lang w:val="en-GB"/>
        </w:rPr>
        <w:t>exchange MEDITS data tables</w:t>
      </w:r>
      <w:r w:rsidR="00126188">
        <w:rPr>
          <w:lang w:val="en-GB"/>
        </w:rPr>
        <w:t xml:space="preserve"> was developed</w:t>
      </w:r>
      <w:r>
        <w:rPr>
          <w:lang w:val="en-GB"/>
        </w:rPr>
        <w:t>.</w:t>
      </w:r>
    </w:p>
    <w:p w:rsidR="008A5F07" w:rsidRDefault="00C77679" w:rsidP="00B67623">
      <w:pPr>
        <w:jc w:val="both"/>
        <w:rPr>
          <w:lang w:val="en-GB"/>
        </w:rPr>
      </w:pPr>
      <w:r>
        <w:rPr>
          <w:lang w:val="en-US"/>
        </w:rPr>
        <w:t xml:space="preserve">The first version of </w:t>
      </w:r>
      <w:proofErr w:type="spellStart"/>
      <w:smartTag w:uri="urn:schemas-microsoft-com:office:smarttags" w:element="City">
        <w:r>
          <w:rPr>
            <w:lang w:val="en-US"/>
          </w:rPr>
          <w:t>RoME</w:t>
        </w:r>
      </w:smartTag>
      <w:proofErr w:type="spellEnd"/>
      <w:r>
        <w:rPr>
          <w:lang w:val="en-US"/>
        </w:rPr>
        <w:t xml:space="preserve"> has been p</w:t>
      </w:r>
      <w:r w:rsidRPr="00817EDC">
        <w:rPr>
          <w:lang w:val="en-US"/>
        </w:rPr>
        <w:t>resented for the first time in the MEDITS Coordination meet</w:t>
      </w:r>
      <w:r w:rsidRPr="00C77679">
        <w:rPr>
          <w:lang w:val="en-US"/>
        </w:rPr>
        <w:t xml:space="preserve">ing held in </w:t>
      </w:r>
      <w:smartTag w:uri="urn:schemas-microsoft-com:office:smarttags" w:element="place">
        <w:smartTag w:uri="urn:schemas-microsoft-com:office:smarttags" w:element="City">
          <w:r w:rsidRPr="00C77679">
            <w:rPr>
              <w:lang w:val="en-US"/>
            </w:rPr>
            <w:t>Nantes</w:t>
          </w:r>
        </w:smartTag>
      </w:smartTag>
      <w:r w:rsidRPr="00C77679">
        <w:rPr>
          <w:lang w:val="en-US"/>
        </w:rPr>
        <w:t xml:space="preserve"> (March 2011)</w:t>
      </w:r>
      <w:r>
        <w:rPr>
          <w:lang w:val="en-US"/>
        </w:rPr>
        <w:t xml:space="preserve">. </w:t>
      </w:r>
      <w:r>
        <w:rPr>
          <w:lang w:val="en-GB"/>
        </w:rPr>
        <w:t xml:space="preserve">The use of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by experts belonging to different GSAs participating to MEDITS Programme brought to the implementation of several  adjustments of the R code.</w:t>
      </w:r>
      <w:r w:rsidR="00F1707F">
        <w:rPr>
          <w:lang w:val="en-GB"/>
        </w:rPr>
        <w:t xml:space="preserve"> </w:t>
      </w:r>
    </w:p>
    <w:p w:rsidR="00126188" w:rsidRDefault="008A5F07" w:rsidP="00B67623">
      <w:pPr>
        <w:jc w:val="both"/>
        <w:rPr>
          <w:lang w:val="en-GB"/>
        </w:rPr>
      </w:pPr>
      <w:r>
        <w:rPr>
          <w:lang w:val="en-GB"/>
        </w:rPr>
        <w:t xml:space="preserve">In the </w:t>
      </w:r>
      <w:r w:rsidR="00C607A9">
        <w:rPr>
          <w:lang w:val="en-GB"/>
        </w:rPr>
        <w:t>version 1.3,</w:t>
      </w:r>
      <w:r>
        <w:rPr>
          <w:lang w:val="en-GB"/>
        </w:rPr>
        <w:t xml:space="preserve"> </w:t>
      </w:r>
      <w:proofErr w:type="spellStart"/>
      <w:smartTag w:uri="urn:schemas-microsoft-com:office:smarttags" w:element="City">
        <w:r>
          <w:rPr>
            <w:lang w:val="en-GB"/>
          </w:rPr>
          <w:t>RoME</w:t>
        </w:r>
      </w:smartTag>
      <w:proofErr w:type="spellEnd"/>
      <w:r>
        <w:rPr>
          <w:lang w:val="en-GB"/>
        </w:rPr>
        <w:t xml:space="preserve"> has been transformed in a package </w:t>
      </w:r>
      <w:r w:rsidR="00126188">
        <w:rPr>
          <w:lang w:val="en-GB"/>
        </w:rPr>
        <w:t xml:space="preserve">structured in </w:t>
      </w:r>
      <w:r w:rsidR="00BA68AF">
        <w:rPr>
          <w:lang w:val="en-GB"/>
        </w:rPr>
        <w:t>5</w:t>
      </w:r>
      <w:r w:rsidR="00275927">
        <w:rPr>
          <w:lang w:val="en-GB"/>
        </w:rPr>
        <w:t>5</w:t>
      </w:r>
      <w:r w:rsidR="00126188">
        <w:rPr>
          <w:lang w:val="en-GB"/>
        </w:rPr>
        <w:t xml:space="preserve"> different </w:t>
      </w:r>
      <w:r w:rsidR="00F1707F">
        <w:rPr>
          <w:lang w:val="en-GB"/>
        </w:rPr>
        <w:t>functions</w:t>
      </w:r>
      <w:r w:rsidR="00126188">
        <w:rPr>
          <w:lang w:val="en-GB"/>
        </w:rPr>
        <w:t xml:space="preserve">: </w:t>
      </w:r>
      <w:r w:rsidR="00643C8D">
        <w:rPr>
          <w:lang w:val="en-GB"/>
        </w:rPr>
        <w:t xml:space="preserve">the run is performed by means of the </w:t>
      </w:r>
      <w:r>
        <w:rPr>
          <w:lang w:val="en-GB"/>
        </w:rPr>
        <w:t xml:space="preserve">function </w:t>
      </w:r>
      <w:proofErr w:type="spellStart"/>
      <w:r w:rsidR="005A5399">
        <w:rPr>
          <w:rFonts w:ascii="Courier" w:hAnsi="Courier"/>
          <w:lang w:val="en-GB"/>
        </w:rPr>
        <w:t>RoME</w:t>
      </w:r>
      <w:proofErr w:type="spellEnd"/>
      <w:r>
        <w:rPr>
          <w:rFonts w:ascii="Courier" w:hAnsi="Courier"/>
          <w:lang w:val="en-GB"/>
        </w:rPr>
        <w:t>()</w:t>
      </w:r>
      <w:r w:rsidR="005A5399">
        <w:rPr>
          <w:rFonts w:ascii="Courier" w:hAnsi="Courier"/>
          <w:lang w:val="en-GB"/>
        </w:rPr>
        <w:t>.</w:t>
      </w:r>
      <w:r w:rsidR="00643C8D">
        <w:rPr>
          <w:rFonts w:ascii="Courier" w:hAnsi="Courier"/>
          <w:lang w:val="en-GB"/>
        </w:rPr>
        <w:t xml:space="preserve"> </w:t>
      </w:r>
      <w:r w:rsidRPr="008A5F07">
        <w:rPr>
          <w:lang w:val="en-GB"/>
        </w:rPr>
        <w:t xml:space="preserve">Each function is </w:t>
      </w:r>
      <w:r w:rsidR="00C77679">
        <w:rPr>
          <w:lang w:val="en-GB"/>
        </w:rPr>
        <w:t xml:space="preserve">related to </w:t>
      </w:r>
      <w:r>
        <w:rPr>
          <w:lang w:val="en-GB"/>
        </w:rPr>
        <w:t xml:space="preserve">a </w:t>
      </w:r>
      <w:r w:rsidR="00C607A9">
        <w:rPr>
          <w:lang w:val="en-GB"/>
        </w:rPr>
        <w:t xml:space="preserve">specific </w:t>
      </w:r>
      <w:r w:rsidR="000E49D5">
        <w:rPr>
          <w:lang w:val="en-GB"/>
        </w:rPr>
        <w:t>check</w:t>
      </w:r>
      <w:r w:rsidR="00C77679">
        <w:rPr>
          <w:lang w:val="en-GB"/>
        </w:rPr>
        <w:t xml:space="preserve"> </w:t>
      </w:r>
      <w:r>
        <w:rPr>
          <w:lang w:val="en-GB"/>
        </w:rPr>
        <w:t>and</w:t>
      </w:r>
      <w:r w:rsidR="00643C8D">
        <w:rPr>
          <w:lang w:val="en-GB"/>
        </w:rPr>
        <w:t xml:space="preserve"> </w:t>
      </w:r>
      <w:r w:rsidR="00C607A9">
        <w:rPr>
          <w:lang w:val="en-GB"/>
        </w:rPr>
        <w:t>is</w:t>
      </w:r>
      <w:r w:rsidR="00643C8D">
        <w:rPr>
          <w:lang w:val="en-GB"/>
        </w:rPr>
        <w:t xml:space="preserve"> recall</w:t>
      </w:r>
      <w:r>
        <w:rPr>
          <w:lang w:val="en-GB"/>
        </w:rPr>
        <w:t>ed</w:t>
      </w:r>
      <w:r w:rsidR="00643C8D">
        <w:rPr>
          <w:lang w:val="en-GB"/>
        </w:rPr>
        <w:t xml:space="preserve"> in a specific order</w:t>
      </w:r>
      <w:r w:rsidR="00F074C9">
        <w:rPr>
          <w:lang w:val="en-GB"/>
        </w:rPr>
        <w:t xml:space="preserve"> to avoid cascade errors</w:t>
      </w:r>
      <w:r w:rsidR="00643C8D">
        <w:rPr>
          <w:lang w:val="en-GB"/>
        </w:rPr>
        <w:t>.</w:t>
      </w:r>
      <w:r w:rsidR="00046F15">
        <w:rPr>
          <w:lang w:val="en-GB"/>
        </w:rPr>
        <w:t xml:space="preserve"> This is also </w:t>
      </w:r>
      <w:proofErr w:type="spellStart"/>
      <w:r w:rsidR="00046F15">
        <w:rPr>
          <w:lang w:val="en-GB"/>
        </w:rPr>
        <w:t>mantaned</w:t>
      </w:r>
      <w:proofErr w:type="spellEnd"/>
      <w:r w:rsidR="00046F15">
        <w:rPr>
          <w:lang w:val="en-GB"/>
        </w:rPr>
        <w:t xml:space="preserve"> in </w:t>
      </w:r>
      <w:proofErr w:type="spellStart"/>
      <w:r w:rsidR="00046F15">
        <w:rPr>
          <w:lang w:val="en-GB"/>
        </w:rPr>
        <w:t>RoME</w:t>
      </w:r>
      <w:proofErr w:type="spellEnd"/>
      <w:r w:rsidR="00046F15">
        <w:rPr>
          <w:lang w:val="en-GB"/>
        </w:rPr>
        <w:t xml:space="preserve"> 1.4.</w:t>
      </w:r>
    </w:p>
    <w:p w:rsidR="00D80D4D" w:rsidRDefault="00126188" w:rsidP="00B67623">
      <w:pPr>
        <w:jc w:val="both"/>
        <w:rPr>
          <w:lang w:val="en-GB"/>
        </w:rPr>
      </w:pPr>
      <w:r>
        <w:rPr>
          <w:lang w:val="en-GB"/>
        </w:rPr>
        <w:t xml:space="preserve">The </w:t>
      </w:r>
      <w:r w:rsidR="008A5F07">
        <w:rPr>
          <w:lang w:val="en-GB"/>
        </w:rPr>
        <w:t>software</w:t>
      </w:r>
      <w:r>
        <w:rPr>
          <w:lang w:val="en-GB"/>
        </w:rPr>
        <w:t xml:space="preserve"> does not correct the data, but </w:t>
      </w:r>
      <w:r w:rsidR="00A31775">
        <w:rPr>
          <w:lang w:val="en-GB"/>
        </w:rPr>
        <w:t xml:space="preserve">it </w:t>
      </w:r>
      <w:r w:rsidR="005A5399">
        <w:rPr>
          <w:lang w:val="en-GB"/>
        </w:rPr>
        <w:t>detects the errors</w:t>
      </w:r>
      <w:r w:rsidR="00D73CB8">
        <w:rPr>
          <w:lang w:val="en-GB"/>
        </w:rPr>
        <w:t>,</w:t>
      </w:r>
      <w:r w:rsidR="005A5399">
        <w:rPr>
          <w:lang w:val="en-GB"/>
        </w:rPr>
        <w:t xml:space="preserve"> warning </w:t>
      </w:r>
      <w:r>
        <w:rPr>
          <w:lang w:val="en-GB"/>
        </w:rPr>
        <w:t xml:space="preserve">the user that there is the possibility of one or more errors, specifying </w:t>
      </w:r>
      <w:r w:rsidR="00D80D4D">
        <w:rPr>
          <w:lang w:val="en-GB"/>
        </w:rPr>
        <w:t xml:space="preserve">the type of </w:t>
      </w:r>
      <w:r w:rsidR="005A2E47">
        <w:rPr>
          <w:lang w:val="en-GB"/>
        </w:rPr>
        <w:t xml:space="preserve">the </w:t>
      </w:r>
      <w:r w:rsidR="00D80D4D">
        <w:rPr>
          <w:lang w:val="en-GB"/>
        </w:rPr>
        <w:t>error and easing the data correction.</w:t>
      </w:r>
    </w:p>
    <w:p w:rsidR="00304BDC" w:rsidRPr="00F1707F" w:rsidRDefault="00F1707F" w:rsidP="00B67623">
      <w:pPr>
        <w:jc w:val="both"/>
        <w:rPr>
          <w:u w:val="single"/>
          <w:lang w:val="en-GB"/>
        </w:rPr>
      </w:pPr>
      <w:r>
        <w:rPr>
          <w:u w:val="single"/>
          <w:lang w:val="en-GB"/>
        </w:rPr>
        <w:t>In this version t</w:t>
      </w:r>
      <w:r w:rsidR="00304BDC" w:rsidRPr="00F1707F">
        <w:rPr>
          <w:u w:val="single"/>
          <w:lang w:val="en-GB"/>
        </w:rPr>
        <w:t xml:space="preserve">he user can check </w:t>
      </w:r>
      <w:r w:rsidR="00CE651F" w:rsidRPr="00F1707F">
        <w:rPr>
          <w:u w:val="single"/>
          <w:lang w:val="en-GB"/>
        </w:rPr>
        <w:t>files</w:t>
      </w:r>
      <w:r w:rsidR="00405455" w:rsidRPr="00F1707F">
        <w:rPr>
          <w:u w:val="single"/>
          <w:lang w:val="en-GB"/>
        </w:rPr>
        <w:t xml:space="preserve"> only in </w:t>
      </w:r>
      <w:r w:rsidR="00304BDC" w:rsidRPr="00F1707F">
        <w:rPr>
          <w:u w:val="single"/>
          <w:lang w:val="en-GB"/>
        </w:rPr>
        <w:t>.csv format</w:t>
      </w:r>
      <w:r w:rsidR="00C95CD2" w:rsidRPr="00F1707F">
        <w:rPr>
          <w:u w:val="single"/>
          <w:lang w:val="en-GB"/>
        </w:rPr>
        <w:t xml:space="preserve"> (separator “;”)</w:t>
      </w:r>
      <w:r w:rsidR="00304BDC" w:rsidRPr="00F1707F">
        <w:rPr>
          <w:u w:val="single"/>
          <w:lang w:val="en-GB"/>
        </w:rPr>
        <w:t>.</w:t>
      </w:r>
      <w:r>
        <w:rPr>
          <w:u w:val="single"/>
          <w:lang w:val="en-GB"/>
        </w:rPr>
        <w:t xml:space="preserve"> </w:t>
      </w:r>
    </w:p>
    <w:p w:rsidR="00356C2C" w:rsidRDefault="00D25377" w:rsidP="00B67623">
      <w:pPr>
        <w:jc w:val="both"/>
        <w:rPr>
          <w:lang w:val="en-GB"/>
        </w:rPr>
      </w:pPr>
      <w:r>
        <w:rPr>
          <w:lang w:val="en-GB"/>
        </w:rPr>
        <w:t xml:space="preserve">The check </w:t>
      </w:r>
      <w:r w:rsidR="00CE651F">
        <w:rPr>
          <w:lang w:val="en-GB"/>
        </w:rPr>
        <w:t>is performed</w:t>
      </w:r>
      <w:r w:rsidR="00A31775">
        <w:rPr>
          <w:lang w:val="en-GB"/>
        </w:rPr>
        <w:t xml:space="preserve"> </w:t>
      </w:r>
      <w:r w:rsidR="00336B86">
        <w:rPr>
          <w:lang w:val="en-GB"/>
        </w:rPr>
        <w:t xml:space="preserve">simultaneously </w:t>
      </w:r>
      <w:r>
        <w:rPr>
          <w:lang w:val="en-GB"/>
        </w:rPr>
        <w:t xml:space="preserve">on the </w:t>
      </w:r>
      <w:r w:rsidR="00D73CB8">
        <w:rPr>
          <w:lang w:val="en-GB"/>
        </w:rPr>
        <w:t>files</w:t>
      </w:r>
      <w:r w:rsidR="00C607A9">
        <w:rPr>
          <w:lang w:val="en-GB"/>
        </w:rPr>
        <w:t xml:space="preserve"> that can contain also data of </w:t>
      </w:r>
      <w:r w:rsidR="00C607A9" w:rsidRPr="00C607A9">
        <w:rPr>
          <w:u w:val="single"/>
          <w:lang w:val="en-GB"/>
        </w:rPr>
        <w:t>more than one year</w:t>
      </w:r>
      <w:r w:rsidR="00C607A9">
        <w:rPr>
          <w:lang w:val="en-GB"/>
        </w:rPr>
        <w:t xml:space="preserve">. </w:t>
      </w:r>
      <w:r w:rsidR="00CE651F">
        <w:rPr>
          <w:lang w:val="en-GB"/>
        </w:rPr>
        <w:t>For this reason the files should be stored together in the same folder</w:t>
      </w:r>
      <w:r>
        <w:rPr>
          <w:lang w:val="en-GB"/>
        </w:rPr>
        <w:t>.</w:t>
      </w:r>
    </w:p>
    <w:p w:rsidR="00356C2C" w:rsidRDefault="00356C2C" w:rsidP="00B67623">
      <w:pPr>
        <w:jc w:val="both"/>
        <w:rPr>
          <w:lang w:val="en-GB"/>
        </w:rPr>
      </w:pPr>
    </w:p>
    <w:p w:rsidR="00356C2C" w:rsidRPr="00356C2C" w:rsidRDefault="00356C2C" w:rsidP="00B67623">
      <w:pPr>
        <w:jc w:val="both"/>
        <w:rPr>
          <w:lang w:val="en-GB"/>
        </w:rPr>
      </w:pPr>
      <w:proofErr w:type="spellStart"/>
      <w:r w:rsidRPr="00356C2C">
        <w:rPr>
          <w:b/>
          <w:lang w:val="en-GB"/>
        </w:rPr>
        <w:t>RoME</w:t>
      </w:r>
      <w:proofErr w:type="spellEnd"/>
      <w:r w:rsidRPr="00356C2C">
        <w:rPr>
          <w:b/>
          <w:lang w:val="en-GB"/>
        </w:rPr>
        <w:t xml:space="preserve"> 1.</w:t>
      </w:r>
      <w:r w:rsidR="00980E59">
        <w:rPr>
          <w:b/>
          <w:lang w:val="en-GB"/>
        </w:rPr>
        <w:t>4</w:t>
      </w:r>
      <w:r w:rsidR="001E1F0A">
        <w:rPr>
          <w:b/>
          <w:lang w:val="en-GB"/>
        </w:rPr>
        <w:t xml:space="preserve"> </w:t>
      </w:r>
      <w:r w:rsidRPr="00356C2C">
        <w:rPr>
          <w:b/>
          <w:lang w:val="en-GB"/>
        </w:rPr>
        <w:t xml:space="preserve">works with R versions </w:t>
      </w:r>
      <w:r w:rsidR="00B10633">
        <w:rPr>
          <w:b/>
          <w:lang w:val="en-GB"/>
        </w:rPr>
        <w:t>&gt;=</w:t>
      </w:r>
      <w:r w:rsidR="00F61A69">
        <w:rPr>
          <w:b/>
          <w:lang w:val="en-GB"/>
        </w:rPr>
        <w:t>2.15</w:t>
      </w:r>
      <w:r>
        <w:rPr>
          <w:b/>
          <w:lang w:val="en-GB"/>
        </w:rPr>
        <w:t>.</w:t>
      </w:r>
      <w:r w:rsidR="00980E59">
        <w:rPr>
          <w:b/>
          <w:lang w:val="en-GB"/>
        </w:rPr>
        <w:t>2.</w:t>
      </w:r>
      <w:r>
        <w:rPr>
          <w:b/>
          <w:lang w:val="en-GB"/>
        </w:rPr>
        <w:t xml:space="preserve"> </w:t>
      </w:r>
    </w:p>
    <w:p w:rsidR="009F066C" w:rsidRPr="008E7ECA" w:rsidRDefault="009F066C" w:rsidP="008E7ECA">
      <w:pPr>
        <w:pStyle w:val="RoMEtitolo1"/>
      </w:pPr>
      <w:bookmarkStart w:id="1" w:name="_Toc383104057"/>
      <w:r w:rsidRPr="008E7ECA">
        <w:t>2.</w:t>
      </w:r>
      <w:r w:rsidR="00126188" w:rsidRPr="008E7ECA">
        <w:t xml:space="preserve"> </w:t>
      </w:r>
      <w:r w:rsidR="00C119A3">
        <w:t xml:space="preserve">Functions contained in </w:t>
      </w:r>
      <w:proofErr w:type="spellStart"/>
      <w:smartTag w:uri="urn:schemas-microsoft-com:office:smarttags" w:element="place">
        <w:smartTag w:uri="urn:schemas-microsoft-com:office:smarttags" w:element="City">
          <w:r w:rsidR="00C119A3">
            <w:t>RoME</w:t>
          </w:r>
        </w:smartTag>
      </w:smartTag>
      <w:bookmarkEnd w:id="1"/>
      <w:proofErr w:type="spellEnd"/>
    </w:p>
    <w:p w:rsidR="006B4F0A" w:rsidRDefault="009F066C" w:rsidP="00B67623">
      <w:pPr>
        <w:jc w:val="both"/>
        <w:rPr>
          <w:lang w:val="en-GB"/>
        </w:rPr>
      </w:pPr>
      <w:r>
        <w:rPr>
          <w:lang w:val="en-GB"/>
        </w:rPr>
        <w:t xml:space="preserve">In </w:t>
      </w:r>
      <w:proofErr w:type="spellStart"/>
      <w:r w:rsidR="00F43BBE">
        <w:rPr>
          <w:rFonts w:ascii="Courier" w:hAnsi="Courier"/>
          <w:lang w:val="en-GB"/>
        </w:rPr>
        <w:t>RoME</w:t>
      </w:r>
      <w:proofErr w:type="spellEnd"/>
      <w:r w:rsidR="00F43BBE">
        <w:rPr>
          <w:rFonts w:ascii="Courier" w:hAnsi="Courier"/>
          <w:lang w:val="en-GB"/>
        </w:rPr>
        <w:t xml:space="preserve"> </w:t>
      </w:r>
      <w:r w:rsidR="00F43BBE" w:rsidRPr="00F43BBE">
        <w:rPr>
          <w:lang w:val="en-GB"/>
        </w:rPr>
        <w:t>package</w:t>
      </w:r>
      <w:r w:rsidR="004E7CB5">
        <w:rPr>
          <w:lang w:val="en-GB"/>
        </w:rPr>
        <w:t xml:space="preserve"> are contained the functions related to the single checks for a total number of </w:t>
      </w:r>
      <w:r w:rsidR="00DE054C">
        <w:rPr>
          <w:lang w:val="en-GB"/>
        </w:rPr>
        <w:t>5</w:t>
      </w:r>
      <w:r w:rsidR="00275927">
        <w:rPr>
          <w:lang w:val="en-GB"/>
        </w:rPr>
        <w:t>5</w:t>
      </w:r>
      <w:r w:rsidR="004E7CB5">
        <w:rPr>
          <w:lang w:val="en-GB"/>
        </w:rPr>
        <w:t xml:space="preserve"> </w:t>
      </w:r>
      <w:r>
        <w:rPr>
          <w:lang w:val="en-GB"/>
        </w:rPr>
        <w:t>functions</w:t>
      </w:r>
      <w:r w:rsidR="00317722">
        <w:rPr>
          <w:lang w:val="en-GB"/>
        </w:rPr>
        <w:t xml:space="preserve"> (+ 9</w:t>
      </w:r>
      <w:r w:rsidR="00225649">
        <w:rPr>
          <w:lang w:val="en-GB"/>
        </w:rPr>
        <w:t xml:space="preserve"> “facility functions”)</w:t>
      </w:r>
      <w:r w:rsidR="00E53EB6">
        <w:rPr>
          <w:lang w:val="en-GB"/>
        </w:rPr>
        <w:t xml:space="preserve"> </w:t>
      </w:r>
      <w:r w:rsidR="00221F39">
        <w:rPr>
          <w:lang w:val="en-GB"/>
        </w:rPr>
        <w:t>associated with a specific check in TA, TB</w:t>
      </w:r>
      <w:r w:rsidR="00535F42">
        <w:rPr>
          <w:lang w:val="en-GB"/>
        </w:rPr>
        <w:t xml:space="preserve">, </w:t>
      </w:r>
      <w:r w:rsidR="00221F39">
        <w:rPr>
          <w:lang w:val="en-GB"/>
        </w:rPr>
        <w:t>TC</w:t>
      </w:r>
      <w:r w:rsidR="00DE054C">
        <w:rPr>
          <w:lang w:val="en-GB"/>
        </w:rPr>
        <w:t xml:space="preserve">, TD, TT, </w:t>
      </w:r>
      <w:r w:rsidR="00535F42">
        <w:rPr>
          <w:lang w:val="en-GB"/>
        </w:rPr>
        <w:t>TE</w:t>
      </w:r>
      <w:r w:rsidR="00DE054C">
        <w:rPr>
          <w:lang w:val="en-GB"/>
        </w:rPr>
        <w:t xml:space="preserve"> and TL</w:t>
      </w:r>
      <w:r w:rsidR="00535F42">
        <w:rPr>
          <w:lang w:val="en-GB"/>
        </w:rPr>
        <w:t xml:space="preserve"> tables</w:t>
      </w:r>
      <w:r w:rsidR="00221F39">
        <w:rPr>
          <w:lang w:val="en-GB"/>
        </w:rPr>
        <w:t>.</w:t>
      </w:r>
      <w:r w:rsidR="00E449AD" w:rsidRPr="00E449AD">
        <w:rPr>
          <w:lang w:val="en-GB"/>
        </w:rPr>
        <w:t xml:space="preserve"> </w:t>
      </w:r>
      <w:r w:rsidR="00E449AD">
        <w:rPr>
          <w:lang w:val="en-GB"/>
        </w:rPr>
        <w:t xml:space="preserve">All the checks have been designed according to </w:t>
      </w:r>
      <w:r w:rsidR="00E449AD" w:rsidRPr="005D3E17">
        <w:rPr>
          <w:lang w:val="en-GB"/>
        </w:rPr>
        <w:t>INSTRUCTION MANUAL VERSION 5 MEDITS 2007</w:t>
      </w:r>
      <w:r w:rsidR="00E87728">
        <w:rPr>
          <w:lang w:val="en-GB"/>
        </w:rPr>
        <w:t xml:space="preserve"> specifications</w:t>
      </w:r>
      <w:r w:rsidR="00535F42">
        <w:rPr>
          <w:lang w:val="en-GB"/>
        </w:rPr>
        <w:t xml:space="preserve"> for the old MEDITS formats and according to </w:t>
      </w:r>
      <w:r w:rsidR="00535F42" w:rsidRPr="005D3E17">
        <w:rPr>
          <w:lang w:val="en-GB"/>
        </w:rPr>
        <w:t xml:space="preserve">INSTRUCTION MANUAL VERSION </w:t>
      </w:r>
      <w:r w:rsidR="00317722">
        <w:rPr>
          <w:lang w:val="en-GB"/>
        </w:rPr>
        <w:t>9</w:t>
      </w:r>
      <w:r w:rsidR="00535F42" w:rsidRPr="005D3E17">
        <w:rPr>
          <w:lang w:val="en-GB"/>
        </w:rPr>
        <w:t xml:space="preserve"> MEDITS 20</w:t>
      </w:r>
      <w:r w:rsidR="00BE5991">
        <w:rPr>
          <w:lang w:val="en-GB"/>
        </w:rPr>
        <w:t>1</w:t>
      </w:r>
      <w:r w:rsidR="00317722">
        <w:rPr>
          <w:lang w:val="en-GB"/>
        </w:rPr>
        <w:t>7</w:t>
      </w:r>
      <w:r w:rsidR="00535F42">
        <w:rPr>
          <w:lang w:val="en-GB"/>
        </w:rPr>
        <w:t xml:space="preserve"> for the new MEDITS formats</w:t>
      </w:r>
      <w:r w:rsidR="00E87728">
        <w:rPr>
          <w:lang w:val="en-GB"/>
        </w:rPr>
        <w:t>.</w:t>
      </w:r>
      <w:r w:rsidR="006B4F0A">
        <w:rPr>
          <w:lang w:val="en-GB"/>
        </w:rPr>
        <w:t xml:space="preserve"> </w:t>
      </w:r>
    </w:p>
    <w:p w:rsidR="00450A3E" w:rsidRDefault="00450A3E" w:rsidP="00B67623">
      <w:pPr>
        <w:jc w:val="both"/>
        <w:rPr>
          <w:lang w:val="en-GB"/>
        </w:rPr>
      </w:pPr>
    </w:p>
    <w:p w:rsidR="00135130" w:rsidRDefault="00135130" w:rsidP="00B67623">
      <w:pPr>
        <w:jc w:val="both"/>
        <w:rPr>
          <w:lang w:val="en-GB"/>
        </w:rPr>
      </w:pPr>
      <w:r>
        <w:rPr>
          <w:lang w:val="en-GB"/>
        </w:rPr>
        <w:t xml:space="preserve">The list of the </w:t>
      </w:r>
      <w:r w:rsidR="00F43BBE">
        <w:rPr>
          <w:lang w:val="en-GB"/>
        </w:rPr>
        <w:t>functions</w:t>
      </w:r>
      <w:r>
        <w:rPr>
          <w:lang w:val="en-GB"/>
        </w:rPr>
        <w:t xml:space="preserve"> </w:t>
      </w:r>
      <w:r w:rsidR="00F43BBE">
        <w:rPr>
          <w:lang w:val="en-GB"/>
        </w:rPr>
        <w:t>is</w:t>
      </w:r>
      <w:r>
        <w:rPr>
          <w:lang w:val="en-GB"/>
        </w:rPr>
        <w:t xml:space="preserve"> reported below:</w:t>
      </w:r>
    </w:p>
    <w:p w:rsidR="00135130" w:rsidRDefault="00135130" w:rsidP="00B67623">
      <w:pPr>
        <w:jc w:val="both"/>
        <w:rPr>
          <w:lang w:val="en-GB"/>
        </w:rPr>
      </w:pPr>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check_identical_records</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check_quasiidentical_records</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check_consistencyTA_duration</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check_consistencyTA_distance</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check_hauls_TATB</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check_hauls_TBTA</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check_rubincode</w:t>
      </w:r>
      <w:proofErr w:type="spellEnd"/>
    </w:p>
    <w:p w:rsidR="00135130" w:rsidRPr="00E267F8" w:rsidRDefault="00135130" w:rsidP="00C607A9">
      <w:pPr>
        <w:numPr>
          <w:ilvl w:val="0"/>
          <w:numId w:val="26"/>
        </w:numPr>
        <w:ind w:left="426" w:hanging="426"/>
        <w:jc w:val="both"/>
        <w:rPr>
          <w:rFonts w:ascii="Courier" w:hAnsi="Courier"/>
          <w:lang w:val="en-GB"/>
        </w:rPr>
      </w:pPr>
      <w:proofErr w:type="spellStart"/>
      <w:r w:rsidRPr="00E267F8">
        <w:rPr>
          <w:rFonts w:ascii="Courier" w:hAnsi="Courier"/>
          <w:lang w:val="en-GB"/>
        </w:rPr>
        <w:t>ch</w:t>
      </w:r>
      <w:r w:rsidR="00F43BBE" w:rsidRPr="00E267F8">
        <w:rPr>
          <w:rFonts w:ascii="Courier" w:hAnsi="Courier"/>
          <w:lang w:val="en-GB"/>
        </w:rPr>
        <w:t>eck_species_TBTC</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check_haul_species_TCTB</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check_raising</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check_length</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check_weight</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check_mat_stages</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check_nbtotTB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check_length_class_codeTC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check_nb_per_sexTC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check_distance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check_position</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check_dictionary</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check_bridles_length</w:t>
      </w:r>
      <w:proofErr w:type="spellEnd"/>
    </w:p>
    <w:p w:rsidR="00135130" w:rsidRPr="00E267F8" w:rsidRDefault="00135130"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graph</w:t>
      </w:r>
      <w:r w:rsidR="00F43BBE" w:rsidRPr="00E267F8">
        <w:rPr>
          <w:rFonts w:ascii="Courier" w:hAnsi="Courier"/>
          <w:lang w:val="en-GB"/>
        </w:rPr>
        <w:t>s_TA</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check_position_in_Med</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lastRenderedPageBreak/>
        <w:t>check_area_year</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check_depth</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check_stratum</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check_quadrant</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check_step_length_distr</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check_unique_valid_haul</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check_weight_tot_nb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check_spawning_period</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check_sex_inversion</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check_smallest_mature</w:t>
      </w:r>
      <w:proofErr w:type="spellEnd"/>
    </w:p>
    <w:p w:rsidR="00135130" w:rsidRPr="00E267F8" w:rsidRDefault="00135130"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check_no_empty_f</w:t>
      </w:r>
      <w:r w:rsidR="00F43BBE" w:rsidRPr="00E267F8">
        <w:rPr>
          <w:rFonts w:ascii="Courier" w:hAnsi="Courier"/>
          <w:lang w:val="en-GB"/>
        </w:rPr>
        <w:t>ields</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check_dm</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check_0_fieldsTA</w:t>
      </w:r>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check_temperature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check_stratum_code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check_date_haul</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check_TE_TC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check_individual_weightTE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check_individual_weightTC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check_nm_TB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check_nb_TE</w:t>
      </w:r>
      <w:proofErr w:type="spellEnd"/>
    </w:p>
    <w:p w:rsidR="007E0B6C"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check_G1_G2</w:t>
      </w:r>
    </w:p>
    <w:p w:rsidR="007E0B6C"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scheme_individual_data</w:t>
      </w:r>
      <w:proofErr w:type="spellEnd"/>
    </w:p>
    <w:p w:rsidR="00DE054C" w:rsidRDefault="00697D34" w:rsidP="00DE054C">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check_subsampling</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check_hauls_TATL</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check_hauls_T</w:t>
      </w:r>
      <w:r>
        <w:rPr>
          <w:rFonts w:ascii="Courier" w:hAnsi="Courier"/>
          <w:lang w:val="en-GB"/>
        </w:rPr>
        <w:t>LTA</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check_associations_category_TL</w:t>
      </w:r>
      <w:proofErr w:type="spellEnd"/>
    </w:p>
    <w:p w:rsidR="00275927" w:rsidRPr="00DE054C" w:rsidRDefault="00275927" w:rsidP="00275927">
      <w:pPr>
        <w:numPr>
          <w:ilvl w:val="0"/>
          <w:numId w:val="26"/>
        </w:numPr>
        <w:tabs>
          <w:tab w:val="left" w:pos="426"/>
        </w:tabs>
        <w:jc w:val="both"/>
        <w:rPr>
          <w:rFonts w:ascii="Courier" w:hAnsi="Courier"/>
          <w:lang w:val="en-GB"/>
        </w:rPr>
      </w:pPr>
      <w:r w:rsidRPr="00275927">
        <w:rPr>
          <w:rFonts w:ascii="Courier" w:hAnsi="Courier"/>
          <w:lang w:val="en-GB"/>
        </w:rPr>
        <w:t>check_0_nbTL</w:t>
      </w:r>
    </w:p>
    <w:p w:rsidR="00135130" w:rsidRPr="00817EDC" w:rsidRDefault="00135130" w:rsidP="00135130">
      <w:pPr>
        <w:jc w:val="both"/>
        <w:rPr>
          <w:rFonts w:ascii="Courier" w:hAnsi="Courier"/>
          <w:lang w:val="en-GB"/>
        </w:rPr>
      </w:pPr>
    </w:p>
    <w:p w:rsidR="00135130" w:rsidRPr="00135130" w:rsidRDefault="00135130" w:rsidP="00135130">
      <w:pPr>
        <w:jc w:val="both"/>
        <w:rPr>
          <w:lang w:val="en-GB"/>
        </w:rPr>
      </w:pPr>
    </w:p>
    <w:p w:rsidR="00135130" w:rsidRPr="00817EDC" w:rsidRDefault="00450A3E" w:rsidP="00135130">
      <w:pPr>
        <w:jc w:val="both"/>
        <w:rPr>
          <w:i/>
          <w:lang w:val="en-GB"/>
        </w:rPr>
      </w:pPr>
      <w:r w:rsidRPr="00817EDC">
        <w:rPr>
          <w:i/>
          <w:lang w:val="en-GB"/>
        </w:rPr>
        <w:t xml:space="preserve">Functions for </w:t>
      </w:r>
      <w:r w:rsidR="00135130" w:rsidRPr="00817EDC">
        <w:rPr>
          <w:i/>
          <w:lang w:val="en-GB"/>
        </w:rPr>
        <w:t>R-</w:t>
      </w:r>
      <w:proofErr w:type="spellStart"/>
      <w:r w:rsidR="00135130" w:rsidRPr="00817EDC">
        <w:rPr>
          <w:i/>
          <w:lang w:val="en-GB"/>
        </w:rPr>
        <w:t>sufi</w:t>
      </w:r>
      <w:proofErr w:type="spellEnd"/>
      <w:r w:rsidR="00135130" w:rsidRPr="00817EDC">
        <w:rPr>
          <w:i/>
          <w:lang w:val="en-GB"/>
        </w:rPr>
        <w:t xml:space="preserve"> file creation</w:t>
      </w:r>
      <w:r w:rsidR="00C77679">
        <w:rPr>
          <w:i/>
          <w:lang w:val="en-GB"/>
        </w:rPr>
        <w:t>:</w:t>
      </w:r>
    </w:p>
    <w:p w:rsidR="00135130" w:rsidRPr="00135130" w:rsidRDefault="00135130" w:rsidP="00135130">
      <w:pPr>
        <w:jc w:val="both"/>
        <w:rPr>
          <w:lang w:val="en-GB"/>
        </w:rPr>
      </w:pPr>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create_strata</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create_length</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create_haul</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create_catch</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RSufi_files</w:t>
      </w:r>
      <w:proofErr w:type="spellEnd"/>
    </w:p>
    <w:p w:rsidR="00450A3E" w:rsidRDefault="00450A3E" w:rsidP="00135130">
      <w:pPr>
        <w:jc w:val="both"/>
        <w:rPr>
          <w:lang w:val="en-GB"/>
        </w:rPr>
      </w:pPr>
    </w:p>
    <w:p w:rsidR="00221F39" w:rsidRPr="001B042D" w:rsidRDefault="00221F39" w:rsidP="007426BD">
      <w:pPr>
        <w:pStyle w:val="Rometitolo2"/>
        <w:rPr>
          <w:lang w:val="en-GB"/>
        </w:rPr>
      </w:pPr>
      <w:bookmarkStart w:id="2" w:name="_Toc383104058"/>
      <w:r w:rsidRPr="001B042D">
        <w:rPr>
          <w:lang w:val="en-GB"/>
        </w:rPr>
        <w:t>2.1 Check on TA file</w:t>
      </w:r>
      <w:bookmarkEnd w:id="2"/>
    </w:p>
    <w:p w:rsidR="00221F39" w:rsidRDefault="00221F39" w:rsidP="00B67623">
      <w:pPr>
        <w:ind w:left="360"/>
        <w:jc w:val="both"/>
        <w:rPr>
          <w:lang w:val="en-GB"/>
        </w:rPr>
      </w:pPr>
      <w:r>
        <w:rPr>
          <w:lang w:val="en-GB"/>
        </w:rPr>
        <w:t xml:space="preserve">The checks </w:t>
      </w:r>
      <w:r w:rsidR="004E367F">
        <w:rPr>
          <w:lang w:val="en-GB"/>
        </w:rPr>
        <w:t xml:space="preserve">specific for </w:t>
      </w:r>
      <w:r>
        <w:rPr>
          <w:lang w:val="en-GB"/>
        </w:rPr>
        <w:t xml:space="preserve">TA </w:t>
      </w:r>
      <w:r w:rsidR="00784411">
        <w:rPr>
          <w:lang w:val="en-GB"/>
        </w:rPr>
        <w:t xml:space="preserve">already present in </w:t>
      </w:r>
      <w:proofErr w:type="spellStart"/>
      <w:smartTag w:uri="urn:schemas-microsoft-com:office:smarttags" w:element="place">
        <w:smartTag w:uri="urn:schemas-microsoft-com:office:smarttags" w:element="City">
          <w:r w:rsidR="00784411">
            <w:rPr>
              <w:lang w:val="en-GB"/>
            </w:rPr>
            <w:t>RoME</w:t>
          </w:r>
        </w:smartTag>
      </w:smartTag>
      <w:proofErr w:type="spellEnd"/>
      <w:r w:rsidR="00784411">
        <w:rPr>
          <w:lang w:val="en-GB"/>
        </w:rPr>
        <w:t xml:space="preserve"> 1.2 </w:t>
      </w:r>
      <w:r>
        <w:rPr>
          <w:lang w:val="en-GB"/>
        </w:rPr>
        <w:t xml:space="preserve">are summarized in the table </w:t>
      </w:r>
      <w:r w:rsidR="004E367F">
        <w:rPr>
          <w:lang w:val="en-GB"/>
        </w:rPr>
        <w:t>below:</w:t>
      </w:r>
    </w:p>
    <w:p w:rsidR="004E367F" w:rsidRDefault="004E367F" w:rsidP="00B67623">
      <w:pPr>
        <w:ind w:left="360"/>
        <w:jc w:val="both"/>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1"/>
        <w:gridCol w:w="4889"/>
      </w:tblGrid>
      <w:tr w:rsidR="004E367F" w:rsidRPr="00831DAE">
        <w:trPr>
          <w:tblHeader/>
        </w:trPr>
        <w:tc>
          <w:tcPr>
            <w:tcW w:w="4061" w:type="dxa"/>
          </w:tcPr>
          <w:p w:rsidR="004E367F" w:rsidRPr="00831DAE" w:rsidRDefault="004E367F" w:rsidP="00831DAE">
            <w:pPr>
              <w:ind w:left="360"/>
              <w:jc w:val="both"/>
              <w:rPr>
                <w:b/>
                <w:lang w:val="en-GB"/>
              </w:rPr>
            </w:pPr>
            <w:r w:rsidRPr="00831DAE">
              <w:rPr>
                <w:b/>
                <w:lang w:val="en-GB"/>
              </w:rPr>
              <w:t>CHECK</w:t>
            </w:r>
          </w:p>
        </w:tc>
        <w:tc>
          <w:tcPr>
            <w:tcW w:w="4889" w:type="dxa"/>
          </w:tcPr>
          <w:p w:rsidR="004E367F" w:rsidRPr="00831DAE" w:rsidRDefault="004E367F" w:rsidP="00831DAE">
            <w:pPr>
              <w:ind w:left="360"/>
              <w:jc w:val="both"/>
              <w:rPr>
                <w:b/>
                <w:lang w:val="en-GB"/>
              </w:rPr>
            </w:pPr>
            <w:r w:rsidRPr="00831DAE">
              <w:rPr>
                <w:b/>
                <w:lang w:val="en-GB"/>
              </w:rPr>
              <w:t>Function</w:t>
            </w:r>
          </w:p>
        </w:tc>
      </w:tr>
      <w:tr w:rsidR="004E367F" w:rsidRPr="00831DAE">
        <w:tc>
          <w:tcPr>
            <w:tcW w:w="4061" w:type="dxa"/>
          </w:tcPr>
          <w:p w:rsidR="004E367F" w:rsidRPr="00831DAE" w:rsidRDefault="004E367F" w:rsidP="00831DAE">
            <w:pPr>
              <w:ind w:left="360"/>
              <w:rPr>
                <w:lang w:val="en-GB"/>
              </w:rPr>
            </w:pPr>
            <w:r w:rsidRPr="00831DAE">
              <w:rPr>
                <w:lang w:val="en-GB"/>
              </w:rPr>
              <w:t>The WING_OPENING and VERTICAL_OPENING fields ha</w:t>
            </w:r>
            <w:r w:rsidR="00C4119D" w:rsidRPr="00831DAE">
              <w:rPr>
                <w:lang w:val="en-GB"/>
              </w:rPr>
              <w:t>ve</w:t>
            </w:r>
            <w:r w:rsidRPr="00831DAE">
              <w:rPr>
                <w:lang w:val="en-GB"/>
              </w:rPr>
              <w:t xml:space="preserve"> to </w:t>
            </w:r>
            <w:r w:rsidR="00E53EB6" w:rsidRPr="00831DAE">
              <w:rPr>
                <w:lang w:val="en-GB"/>
              </w:rPr>
              <w:t xml:space="preserve">be </w:t>
            </w:r>
            <w:r w:rsidRPr="00831DAE">
              <w:rPr>
                <w:lang w:val="en-GB"/>
              </w:rPr>
              <w:t xml:space="preserve">expressed in </w:t>
            </w:r>
            <w:proofErr w:type="spellStart"/>
            <w:r w:rsidRPr="00831DAE">
              <w:rPr>
                <w:lang w:val="en-GB"/>
              </w:rPr>
              <w:t>dm</w:t>
            </w:r>
            <w:proofErr w:type="spellEnd"/>
          </w:p>
        </w:tc>
        <w:tc>
          <w:tcPr>
            <w:tcW w:w="4889" w:type="dxa"/>
          </w:tcPr>
          <w:p w:rsidR="004E367F" w:rsidRPr="00831DAE" w:rsidRDefault="004E367F" w:rsidP="00831DAE">
            <w:pPr>
              <w:ind w:left="360"/>
              <w:rPr>
                <w:rFonts w:ascii="Courier" w:hAnsi="Courier"/>
                <w:lang w:val="en-GB"/>
              </w:rPr>
            </w:pPr>
            <w:proofErr w:type="spellStart"/>
            <w:r w:rsidRPr="00831DAE">
              <w:rPr>
                <w:rFonts w:ascii="Courier" w:hAnsi="Courier"/>
                <w:lang w:val="en-GB"/>
              </w:rPr>
              <w:t>check_dm</w:t>
            </w:r>
            <w:proofErr w:type="spellEnd"/>
          </w:p>
        </w:tc>
      </w:tr>
      <w:tr w:rsidR="007A560A" w:rsidRPr="00831DAE">
        <w:tc>
          <w:tcPr>
            <w:tcW w:w="4061" w:type="dxa"/>
          </w:tcPr>
          <w:p w:rsidR="007A560A" w:rsidRPr="00831DAE" w:rsidRDefault="007A560A" w:rsidP="00831DAE">
            <w:pPr>
              <w:ind w:left="360"/>
              <w:rPr>
                <w:lang w:val="en-GB"/>
              </w:rPr>
            </w:pPr>
            <w:r w:rsidRPr="00831DAE">
              <w:rPr>
                <w:lang w:val="en-GB"/>
              </w:rPr>
              <w:t>WING_OPENING</w:t>
            </w:r>
            <w:r w:rsidR="00FD0009" w:rsidRPr="00831DAE">
              <w:rPr>
                <w:lang w:val="en-GB"/>
              </w:rPr>
              <w:t xml:space="preserve">, </w:t>
            </w:r>
            <w:r w:rsidR="00FD0009" w:rsidRPr="00831DAE">
              <w:rPr>
                <w:lang w:val="en-GB"/>
              </w:rPr>
              <w:lastRenderedPageBreak/>
              <w:t xml:space="preserve">WARP_DIAMETER  and </w:t>
            </w:r>
            <w:r w:rsidRPr="00831DAE">
              <w:rPr>
                <w:lang w:val="en-GB"/>
              </w:rPr>
              <w:t>VERTICAL_OPENING</w:t>
            </w:r>
            <w:r w:rsidR="00304BDC" w:rsidRPr="00831DAE">
              <w:rPr>
                <w:rStyle w:val="Rimandonotaapidipagina"/>
                <w:lang w:val="en-GB"/>
              </w:rPr>
              <w:footnoteReference w:id="1"/>
            </w:r>
            <w:r w:rsidRPr="00831DAE">
              <w:rPr>
                <w:lang w:val="en-GB"/>
              </w:rPr>
              <w:t xml:space="preserve"> fields have to be not equal to 0</w:t>
            </w:r>
          </w:p>
        </w:tc>
        <w:tc>
          <w:tcPr>
            <w:tcW w:w="4889" w:type="dxa"/>
          </w:tcPr>
          <w:p w:rsidR="007A560A" w:rsidRPr="00831DAE" w:rsidRDefault="007A560A" w:rsidP="00831DAE">
            <w:pPr>
              <w:ind w:left="360"/>
              <w:rPr>
                <w:rFonts w:ascii="Courier" w:hAnsi="Courier"/>
                <w:lang w:val="en-GB"/>
              </w:rPr>
            </w:pPr>
            <w:r w:rsidRPr="00831DAE">
              <w:rPr>
                <w:rFonts w:ascii="Courier" w:hAnsi="Courier"/>
                <w:lang w:val="en-GB"/>
              </w:rPr>
              <w:lastRenderedPageBreak/>
              <w:t>check_0_fieldsTA</w:t>
            </w:r>
          </w:p>
          <w:p w:rsidR="007A560A" w:rsidRPr="00831DAE" w:rsidRDefault="007A560A" w:rsidP="00831DAE">
            <w:pPr>
              <w:ind w:left="360"/>
              <w:rPr>
                <w:rFonts w:ascii="Courier" w:hAnsi="Courier"/>
                <w:lang w:val="en-GB"/>
              </w:rPr>
            </w:pPr>
          </w:p>
        </w:tc>
      </w:tr>
      <w:tr w:rsidR="004E367F" w:rsidRPr="00831DAE">
        <w:tc>
          <w:tcPr>
            <w:tcW w:w="4061" w:type="dxa"/>
          </w:tcPr>
          <w:p w:rsidR="004E367F" w:rsidRPr="00831DAE" w:rsidRDefault="00C4119D" w:rsidP="00831DAE">
            <w:pPr>
              <w:ind w:left="360"/>
              <w:rPr>
                <w:lang w:val="en-GB"/>
              </w:rPr>
            </w:pPr>
            <w:r w:rsidRPr="00831DAE">
              <w:rPr>
                <w:lang w:val="en-GB"/>
              </w:rPr>
              <w:lastRenderedPageBreak/>
              <w:t xml:space="preserve">The DURATION, SHOOTING_TIME and HAULING_TIME fields have to be consistent </w:t>
            </w:r>
          </w:p>
        </w:tc>
        <w:tc>
          <w:tcPr>
            <w:tcW w:w="4889" w:type="dxa"/>
          </w:tcPr>
          <w:p w:rsidR="004E367F" w:rsidRPr="00831DAE" w:rsidRDefault="00C4119D" w:rsidP="00831DAE">
            <w:pPr>
              <w:ind w:left="360"/>
              <w:rPr>
                <w:rFonts w:ascii="Courier" w:hAnsi="Courier"/>
                <w:lang w:val="en-GB"/>
              </w:rPr>
            </w:pPr>
            <w:proofErr w:type="spellStart"/>
            <w:r w:rsidRPr="00831DAE">
              <w:rPr>
                <w:rFonts w:ascii="Courier" w:hAnsi="Courier"/>
                <w:lang w:val="en-GB"/>
              </w:rPr>
              <w:t>check_consistencyTA_duration</w:t>
            </w:r>
            <w:proofErr w:type="spellEnd"/>
          </w:p>
        </w:tc>
      </w:tr>
      <w:tr w:rsidR="00C4119D" w:rsidRPr="00831DAE">
        <w:tc>
          <w:tcPr>
            <w:tcW w:w="4061" w:type="dxa"/>
          </w:tcPr>
          <w:p w:rsidR="00C4119D" w:rsidRPr="00831DAE" w:rsidRDefault="00C4119D" w:rsidP="00831DAE">
            <w:pPr>
              <w:ind w:left="360"/>
              <w:rPr>
                <w:lang w:val="en-GB"/>
              </w:rPr>
            </w:pPr>
            <w:r w:rsidRPr="00831DAE">
              <w:rPr>
                <w:lang w:val="en-GB"/>
              </w:rPr>
              <w:t>The DURATION and DISTANCE fields have to be consistent</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check_consistencyTA_distance</w:t>
            </w:r>
            <w:proofErr w:type="spellEnd"/>
            <w:r w:rsidR="00101768" w:rsidRPr="00831DAE">
              <w:rPr>
                <w:rFonts w:ascii="Courier" w:hAnsi="Courier"/>
                <w:vertAlign w:val="superscript"/>
                <w:lang w:val="en-GB"/>
              </w:rPr>
              <w:t>*</w:t>
            </w:r>
          </w:p>
        </w:tc>
      </w:tr>
      <w:tr w:rsidR="00C4119D" w:rsidRPr="00831DAE" w:rsidTr="00E97117">
        <w:trPr>
          <w:cantSplit/>
        </w:trPr>
        <w:tc>
          <w:tcPr>
            <w:tcW w:w="4061" w:type="dxa"/>
          </w:tcPr>
          <w:p w:rsidR="00C4119D" w:rsidRPr="00831DAE" w:rsidRDefault="00C4119D" w:rsidP="00831DAE">
            <w:pPr>
              <w:ind w:left="360"/>
              <w:rPr>
                <w:lang w:val="en-GB"/>
              </w:rPr>
            </w:pPr>
            <w:r w:rsidRPr="00831DAE">
              <w:rPr>
                <w:lang w:val="en-GB"/>
              </w:rPr>
              <w:t>The distance has to be consistent with the coordinates at the start and at the end of the haul</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check_distance</w:t>
            </w:r>
            <w:proofErr w:type="spellEnd"/>
            <w:r w:rsidR="00101768" w:rsidRPr="00831DAE">
              <w:rPr>
                <w:rFonts w:ascii="Courier" w:hAnsi="Courier"/>
                <w:vertAlign w:val="superscript"/>
                <w:lang w:val="en-GB"/>
              </w:rPr>
              <w:t>*</w:t>
            </w:r>
          </w:p>
        </w:tc>
      </w:tr>
      <w:tr w:rsidR="00C4119D" w:rsidRPr="00831DAE">
        <w:tc>
          <w:tcPr>
            <w:tcW w:w="4061" w:type="dxa"/>
          </w:tcPr>
          <w:p w:rsidR="00C4119D" w:rsidRPr="00831DAE" w:rsidRDefault="00C4119D" w:rsidP="00831DAE">
            <w:pPr>
              <w:ind w:left="360"/>
              <w:rPr>
                <w:lang w:val="en-GB"/>
              </w:rPr>
            </w:pPr>
            <w:r w:rsidRPr="00831DAE">
              <w:rPr>
                <w:lang w:val="en-GB"/>
              </w:rPr>
              <w:t xml:space="preserve">The hauls have to be on </w:t>
            </w:r>
            <w:r w:rsidR="008058E1" w:rsidRPr="00831DAE">
              <w:rPr>
                <w:lang w:val="en-GB"/>
              </w:rPr>
              <w:t>reasonable positions</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check_position</w:t>
            </w:r>
            <w:proofErr w:type="spellEnd"/>
            <w:r w:rsidR="008058E1" w:rsidRPr="00831DAE">
              <w:rPr>
                <w:rStyle w:val="Rimandonotaapidipagina"/>
                <w:rFonts w:ascii="Courier" w:hAnsi="Courier"/>
                <w:lang w:val="en-GB"/>
              </w:rPr>
              <w:footnoteReference w:customMarkFollows="1" w:id="2"/>
              <w:t>**</w:t>
            </w:r>
          </w:p>
        </w:tc>
      </w:tr>
      <w:tr w:rsidR="007A560A" w:rsidRPr="00831DAE">
        <w:tc>
          <w:tcPr>
            <w:tcW w:w="4061" w:type="dxa"/>
          </w:tcPr>
          <w:p w:rsidR="007A560A" w:rsidRPr="00831DAE" w:rsidRDefault="008058E1" w:rsidP="00831DAE">
            <w:pPr>
              <w:ind w:left="360"/>
              <w:rPr>
                <w:lang w:val="en-GB"/>
              </w:rPr>
            </w:pPr>
            <w:r w:rsidRPr="00831DAE">
              <w:rPr>
                <w:lang w:val="en-GB"/>
              </w:rPr>
              <w:t>Check of the dictionary of specific fields</w:t>
            </w:r>
            <w:r w:rsidR="00B93BAE" w:rsidRPr="00831DAE">
              <w:rPr>
                <w:lang w:val="en-GB"/>
              </w:rPr>
              <w:t xml:space="preserve"> (e.g. validity can be only V or I)</w:t>
            </w:r>
          </w:p>
        </w:tc>
        <w:tc>
          <w:tcPr>
            <w:tcW w:w="4889" w:type="dxa"/>
          </w:tcPr>
          <w:p w:rsidR="007A560A" w:rsidRPr="00831DAE" w:rsidRDefault="00E9314B" w:rsidP="00831DAE">
            <w:pPr>
              <w:ind w:left="360"/>
              <w:rPr>
                <w:rFonts w:ascii="Courier" w:hAnsi="Courier"/>
                <w:lang w:val="en-GB"/>
              </w:rPr>
            </w:pPr>
            <w:proofErr w:type="spellStart"/>
            <w:r w:rsidRPr="00831DAE">
              <w:rPr>
                <w:rFonts w:ascii="Courier" w:hAnsi="Courier"/>
                <w:lang w:val="en-GB"/>
              </w:rPr>
              <w:t>check_dictionary</w:t>
            </w:r>
            <w:proofErr w:type="spellEnd"/>
          </w:p>
        </w:tc>
      </w:tr>
      <w:tr w:rsidR="007A560A" w:rsidRPr="00831DAE">
        <w:tc>
          <w:tcPr>
            <w:tcW w:w="4061" w:type="dxa"/>
          </w:tcPr>
          <w:p w:rsidR="007A560A" w:rsidRPr="00831DAE" w:rsidRDefault="00927EF4" w:rsidP="00831DAE">
            <w:pPr>
              <w:ind w:left="360"/>
              <w:rPr>
                <w:lang w:val="en-GB"/>
              </w:rPr>
            </w:pPr>
            <w:r w:rsidRPr="00831DAE">
              <w:rPr>
                <w:lang w:val="en-GB"/>
              </w:rPr>
              <w:t>All the fields,</w:t>
            </w:r>
            <w:r w:rsidR="00E53EB6" w:rsidRPr="00831DAE">
              <w:rPr>
                <w:lang w:val="en-GB"/>
              </w:rPr>
              <w:t xml:space="preserve"> </w:t>
            </w:r>
            <w:r w:rsidRPr="00831DAE">
              <w:rPr>
                <w:lang w:val="en-GB"/>
              </w:rPr>
              <w:t xml:space="preserve">except to </w:t>
            </w:r>
            <w:r w:rsidR="007A560A" w:rsidRPr="00831DAE">
              <w:rPr>
                <w:bCs/>
                <w:lang w:val="en-GB"/>
              </w:rPr>
              <w:t>HYDROLOGICAL_STATION</w:t>
            </w:r>
            <w:r w:rsidRPr="00831DAE">
              <w:rPr>
                <w:bCs/>
                <w:lang w:val="en-GB"/>
              </w:rPr>
              <w:t xml:space="preserve"> and OBSERVATIONS</w:t>
            </w:r>
            <w:r w:rsidR="007A560A" w:rsidRPr="00831DAE">
              <w:rPr>
                <w:bCs/>
                <w:lang w:val="en-GB"/>
              </w:rPr>
              <w:t xml:space="preserve">, must be </w:t>
            </w:r>
            <w:r w:rsidR="002E14B5" w:rsidRPr="00831DAE">
              <w:rPr>
                <w:bCs/>
                <w:lang w:val="en-GB"/>
              </w:rPr>
              <w:t>not empty</w:t>
            </w:r>
            <w:r w:rsidR="006B51A6" w:rsidRPr="00831DAE">
              <w:rPr>
                <w:lang w:val="en-GB"/>
              </w:rPr>
              <w:t xml:space="preserve"> for valid hauls</w:t>
            </w:r>
          </w:p>
        </w:tc>
        <w:tc>
          <w:tcPr>
            <w:tcW w:w="4889" w:type="dxa"/>
          </w:tcPr>
          <w:p w:rsidR="002E14B5" w:rsidRPr="00831DAE" w:rsidRDefault="002E14B5" w:rsidP="00831DAE">
            <w:pPr>
              <w:ind w:left="360"/>
              <w:rPr>
                <w:rFonts w:ascii="Courier" w:hAnsi="Courier"/>
                <w:lang w:val="en-GB"/>
              </w:rPr>
            </w:pPr>
            <w:proofErr w:type="spellStart"/>
            <w:r w:rsidRPr="00831DAE">
              <w:rPr>
                <w:rFonts w:ascii="Courier" w:hAnsi="Courier"/>
                <w:lang w:val="en-GB"/>
              </w:rPr>
              <w:t>check_no_empty_fields</w:t>
            </w:r>
            <w:proofErr w:type="spellEnd"/>
          </w:p>
          <w:p w:rsidR="007A560A" w:rsidRPr="00831DAE" w:rsidRDefault="007A560A" w:rsidP="00831DAE">
            <w:pPr>
              <w:ind w:left="360"/>
              <w:rPr>
                <w:rFonts w:ascii="Courier" w:hAnsi="Courier"/>
                <w:lang w:val="en-GB"/>
              </w:rPr>
            </w:pPr>
          </w:p>
        </w:tc>
      </w:tr>
      <w:tr w:rsidR="007A560A" w:rsidRPr="00831DAE">
        <w:tc>
          <w:tcPr>
            <w:tcW w:w="4061" w:type="dxa"/>
          </w:tcPr>
          <w:p w:rsidR="007A560A" w:rsidRPr="00831DAE" w:rsidRDefault="00AD4B78" w:rsidP="00831DAE">
            <w:pPr>
              <w:ind w:left="360"/>
              <w:rPr>
                <w:lang w:val="en-GB"/>
              </w:rPr>
            </w:pPr>
            <w:r w:rsidRPr="00831DAE">
              <w:rPr>
                <w:lang w:val="en-GB"/>
              </w:rPr>
              <w:t>The field BRIDLES_LENGTH can assume value 100 between 10-</w:t>
            </w:r>
            <w:smartTag w:uri="urn:schemas-microsoft-com:office:smarttags" w:element="metricconverter">
              <w:smartTagPr>
                <w:attr w:name="ProductID" w:val="200 m"/>
              </w:smartTagPr>
              <w:r w:rsidRPr="00831DAE">
                <w:rPr>
                  <w:lang w:val="en-GB"/>
                </w:rPr>
                <w:t>200 m</w:t>
              </w:r>
            </w:smartTag>
            <w:r w:rsidRPr="00831DAE">
              <w:rPr>
                <w:lang w:val="en-GB"/>
              </w:rPr>
              <w:t xml:space="preserve"> of depth or 150 between 200-</w:t>
            </w:r>
            <w:smartTag w:uri="urn:schemas-microsoft-com:office:smarttags" w:element="metricconverter">
              <w:smartTagPr>
                <w:attr w:name="ProductID" w:val="800 m"/>
              </w:smartTagPr>
              <w:r w:rsidRPr="00831DAE">
                <w:rPr>
                  <w:lang w:val="en-GB"/>
                </w:rPr>
                <w:t>800 m</w:t>
              </w:r>
            </w:smartTag>
            <w:r w:rsidR="006B4F0A" w:rsidRPr="00831DAE">
              <w:rPr>
                <w:lang w:val="en-GB"/>
              </w:rPr>
              <w:t xml:space="preserve"> </w:t>
            </w:r>
          </w:p>
        </w:tc>
        <w:tc>
          <w:tcPr>
            <w:tcW w:w="4889" w:type="dxa"/>
          </w:tcPr>
          <w:p w:rsidR="007A560A" w:rsidRPr="00831DAE" w:rsidRDefault="000A5D03" w:rsidP="00831DAE">
            <w:pPr>
              <w:ind w:left="360"/>
              <w:rPr>
                <w:rFonts w:ascii="Courier" w:hAnsi="Courier"/>
                <w:lang w:val="en-GB"/>
              </w:rPr>
            </w:pPr>
            <w:proofErr w:type="spellStart"/>
            <w:r w:rsidRPr="00831DAE">
              <w:rPr>
                <w:rFonts w:ascii="Courier" w:hAnsi="Courier"/>
                <w:lang w:val="en-GB"/>
              </w:rPr>
              <w:t>check_bridles_length</w:t>
            </w:r>
            <w:proofErr w:type="spellEnd"/>
            <w:r w:rsidR="00133998">
              <w:rPr>
                <w:rFonts w:ascii="Courier" w:hAnsi="Courier"/>
                <w:lang w:val="en-GB"/>
              </w:rPr>
              <w:t>*</w:t>
            </w:r>
          </w:p>
        </w:tc>
      </w:tr>
      <w:tr w:rsidR="00117491" w:rsidRPr="00123444">
        <w:tc>
          <w:tcPr>
            <w:tcW w:w="4061" w:type="dxa"/>
          </w:tcPr>
          <w:p w:rsidR="00117491" w:rsidRPr="00831DAE" w:rsidRDefault="00896DD2" w:rsidP="00831DAE">
            <w:pPr>
              <w:ind w:left="360"/>
              <w:rPr>
                <w:lang w:val="en-GB"/>
              </w:rPr>
            </w:pPr>
            <w:r w:rsidRPr="00831DAE">
              <w:rPr>
                <w:lang w:val="en-GB"/>
              </w:rPr>
              <w:t xml:space="preserve">The difference between start depth and end depth should be not greater than 20% </w:t>
            </w:r>
          </w:p>
        </w:tc>
        <w:tc>
          <w:tcPr>
            <w:tcW w:w="4889" w:type="dxa"/>
          </w:tcPr>
          <w:p w:rsidR="00117491" w:rsidRPr="00831DAE" w:rsidRDefault="00150279" w:rsidP="00831DAE">
            <w:pPr>
              <w:ind w:left="360"/>
              <w:rPr>
                <w:rFonts w:ascii="Courier" w:hAnsi="Courier"/>
                <w:vertAlign w:val="superscript"/>
              </w:rPr>
            </w:pPr>
            <w:proofErr w:type="spellStart"/>
            <w:r w:rsidRPr="00831DAE">
              <w:rPr>
                <w:rFonts w:ascii="Courier" w:hAnsi="Courier"/>
              </w:rPr>
              <w:t>check_depth</w:t>
            </w:r>
            <w:proofErr w:type="spellEnd"/>
            <w:r w:rsidR="00BD0216" w:rsidRPr="00831DAE">
              <w:rPr>
                <w:rStyle w:val="Rimandonotaapidipagina"/>
                <w:rFonts w:ascii="Courier" w:hAnsi="Courier"/>
                <w:lang w:val="en-GB"/>
              </w:rPr>
              <w:footnoteReference w:customMarkFollows="1" w:id="3"/>
              <w:t>*</w:t>
            </w:r>
          </w:p>
        </w:tc>
      </w:tr>
      <w:tr w:rsidR="00117491" w:rsidRPr="00831DAE">
        <w:tc>
          <w:tcPr>
            <w:tcW w:w="4061" w:type="dxa"/>
          </w:tcPr>
          <w:p w:rsidR="00117491" w:rsidRPr="00831DAE" w:rsidRDefault="00A4590D" w:rsidP="00831DAE">
            <w:pPr>
              <w:ind w:left="360"/>
              <w:rPr>
                <w:lang w:val="en-GB"/>
              </w:rPr>
            </w:pPr>
            <w:r w:rsidRPr="00831DAE">
              <w:rPr>
                <w:lang w:val="en-GB"/>
              </w:rPr>
              <w:t xml:space="preserve">Start depth and end depth of each haul should be in the same stratum </w:t>
            </w:r>
          </w:p>
        </w:tc>
        <w:tc>
          <w:tcPr>
            <w:tcW w:w="4889" w:type="dxa"/>
          </w:tcPr>
          <w:p w:rsidR="00117491" w:rsidRPr="00831DAE" w:rsidRDefault="000F7E11" w:rsidP="00831DAE">
            <w:pPr>
              <w:ind w:left="360"/>
              <w:rPr>
                <w:rFonts w:ascii="Courier" w:hAnsi="Courier"/>
                <w:lang w:val="en-GB"/>
              </w:rPr>
            </w:pPr>
            <w:proofErr w:type="spellStart"/>
            <w:r w:rsidRPr="00831DAE">
              <w:rPr>
                <w:rFonts w:ascii="Courier" w:hAnsi="Courier"/>
                <w:lang w:val="en-GB"/>
              </w:rPr>
              <w:t>c</w:t>
            </w:r>
            <w:r w:rsidR="00A4590D" w:rsidRPr="00831DAE">
              <w:rPr>
                <w:rFonts w:ascii="Courier" w:hAnsi="Courier"/>
                <w:lang w:val="en-GB"/>
              </w:rPr>
              <w:t>heck_stratum</w:t>
            </w:r>
            <w:proofErr w:type="spellEnd"/>
            <w:r w:rsidRPr="00831DAE">
              <w:rPr>
                <w:rFonts w:ascii="Courier" w:hAnsi="Courier"/>
                <w:vertAlign w:val="superscript"/>
                <w:lang w:val="en-GB"/>
              </w:rPr>
              <w:t>*</w:t>
            </w:r>
          </w:p>
        </w:tc>
      </w:tr>
      <w:tr w:rsidR="00CA2A31" w:rsidRPr="00831DAE">
        <w:tc>
          <w:tcPr>
            <w:tcW w:w="4061" w:type="dxa"/>
          </w:tcPr>
          <w:p w:rsidR="00CA2A31" w:rsidRPr="00831DAE" w:rsidRDefault="00CA2A31" w:rsidP="00831DAE">
            <w:pPr>
              <w:ind w:left="360"/>
              <w:rPr>
                <w:lang w:val="en-GB"/>
              </w:rPr>
            </w:pPr>
            <w:r w:rsidRPr="00831DAE">
              <w:rPr>
                <w:lang w:val="en-GB"/>
              </w:rPr>
              <w:t xml:space="preserve">The start and end coordinates of each haul must be in the </w:t>
            </w:r>
            <w:smartTag w:uri="urn:schemas-microsoft-com:office:smarttags" w:element="place">
              <w:r w:rsidRPr="00831DAE">
                <w:rPr>
                  <w:lang w:val="en-GB"/>
                </w:rPr>
                <w:t>Mediterranean Sea</w:t>
              </w:r>
            </w:smartTag>
          </w:p>
        </w:tc>
        <w:tc>
          <w:tcPr>
            <w:tcW w:w="4889" w:type="dxa"/>
          </w:tcPr>
          <w:p w:rsidR="00CA2A31" w:rsidRPr="00831DAE" w:rsidRDefault="00CA2A31" w:rsidP="00831DAE">
            <w:pPr>
              <w:ind w:left="360"/>
              <w:rPr>
                <w:rFonts w:ascii="Courier" w:hAnsi="Courier"/>
                <w:lang w:val="en-GB"/>
              </w:rPr>
            </w:pPr>
            <w:proofErr w:type="spellStart"/>
            <w:r w:rsidRPr="00831DAE">
              <w:rPr>
                <w:rFonts w:ascii="Courier" w:hAnsi="Courier"/>
                <w:lang w:val="en-GB"/>
              </w:rPr>
              <w:t>check_position_in_Med</w:t>
            </w:r>
            <w:proofErr w:type="spellEnd"/>
          </w:p>
        </w:tc>
      </w:tr>
      <w:tr w:rsidR="00117491" w:rsidRPr="00831DAE">
        <w:tc>
          <w:tcPr>
            <w:tcW w:w="4061" w:type="dxa"/>
          </w:tcPr>
          <w:p w:rsidR="00117491" w:rsidRPr="00831DAE" w:rsidRDefault="00A4590D" w:rsidP="00831DAE">
            <w:pPr>
              <w:ind w:left="360"/>
              <w:rPr>
                <w:lang w:val="en-GB"/>
              </w:rPr>
            </w:pPr>
            <w:r w:rsidRPr="00831DAE">
              <w:rPr>
                <w:lang w:val="en-GB"/>
              </w:rPr>
              <w:t>Among hauls with the same code, only one must be valid</w:t>
            </w:r>
          </w:p>
        </w:tc>
        <w:tc>
          <w:tcPr>
            <w:tcW w:w="4889" w:type="dxa"/>
          </w:tcPr>
          <w:p w:rsidR="00117491" w:rsidRPr="00831DAE" w:rsidRDefault="00CA2A31" w:rsidP="00831DAE">
            <w:pPr>
              <w:ind w:left="360"/>
              <w:rPr>
                <w:rFonts w:ascii="Courier" w:hAnsi="Courier"/>
                <w:lang w:val="en-GB"/>
              </w:rPr>
            </w:pPr>
            <w:proofErr w:type="spellStart"/>
            <w:r w:rsidRPr="00831DAE">
              <w:rPr>
                <w:rFonts w:ascii="Courier" w:hAnsi="Courier"/>
                <w:lang w:val="en-GB"/>
              </w:rPr>
              <w:t>check_unique_valid_haul</w:t>
            </w:r>
            <w:proofErr w:type="spellEnd"/>
          </w:p>
        </w:tc>
      </w:tr>
      <w:tr w:rsidR="00A4590D" w:rsidRPr="00831DAE">
        <w:tc>
          <w:tcPr>
            <w:tcW w:w="4061" w:type="dxa"/>
          </w:tcPr>
          <w:p w:rsidR="00A4590D" w:rsidRPr="00831DAE" w:rsidRDefault="00A4590D" w:rsidP="00831DAE">
            <w:pPr>
              <w:ind w:left="360"/>
              <w:rPr>
                <w:lang w:val="en-GB"/>
              </w:rPr>
            </w:pPr>
            <w:r w:rsidRPr="00831DAE">
              <w:rPr>
                <w:lang w:val="en-GB"/>
              </w:rPr>
              <w:t xml:space="preserve">The shooting quadrant and the hauling quadrant </w:t>
            </w:r>
            <w:r w:rsidR="00F33F3C" w:rsidRPr="00831DAE">
              <w:rPr>
                <w:lang w:val="en-GB"/>
              </w:rPr>
              <w:t>should</w:t>
            </w:r>
            <w:r w:rsidRPr="00831DAE">
              <w:rPr>
                <w:lang w:val="en-GB"/>
              </w:rPr>
              <w:t xml:space="preserve"> be the same</w:t>
            </w:r>
          </w:p>
        </w:tc>
        <w:tc>
          <w:tcPr>
            <w:tcW w:w="4889" w:type="dxa"/>
          </w:tcPr>
          <w:p w:rsidR="00A4590D" w:rsidRPr="00831DAE" w:rsidRDefault="00FE1A7F" w:rsidP="00831DAE">
            <w:pPr>
              <w:ind w:left="360"/>
              <w:rPr>
                <w:rFonts w:ascii="Courier" w:hAnsi="Courier"/>
                <w:lang w:val="en-GB"/>
              </w:rPr>
            </w:pPr>
            <w:proofErr w:type="spellStart"/>
            <w:r w:rsidRPr="00831DAE">
              <w:rPr>
                <w:rFonts w:ascii="Courier" w:hAnsi="Courier"/>
                <w:lang w:val="en-GB"/>
              </w:rPr>
              <w:t>c</w:t>
            </w:r>
            <w:r w:rsidR="00A4590D" w:rsidRPr="00831DAE">
              <w:rPr>
                <w:rFonts w:ascii="Courier" w:hAnsi="Courier"/>
                <w:lang w:val="en-GB"/>
              </w:rPr>
              <w:t>heck_quadrant</w:t>
            </w:r>
            <w:proofErr w:type="spellEnd"/>
            <w:r w:rsidRPr="00831DAE">
              <w:rPr>
                <w:rFonts w:ascii="Courier" w:hAnsi="Courier"/>
                <w:vertAlign w:val="superscript"/>
                <w:lang w:val="en-GB"/>
              </w:rPr>
              <w:t>*</w:t>
            </w:r>
          </w:p>
        </w:tc>
      </w:tr>
      <w:tr w:rsidR="00B4216C" w:rsidRPr="00831DAE">
        <w:tc>
          <w:tcPr>
            <w:tcW w:w="4061" w:type="dxa"/>
          </w:tcPr>
          <w:p w:rsidR="00B4216C" w:rsidRPr="00831DAE" w:rsidRDefault="00B4216C" w:rsidP="0021224E">
            <w:pPr>
              <w:ind w:left="360"/>
              <w:rPr>
                <w:lang w:val="en-GB"/>
              </w:rPr>
            </w:pPr>
            <w:r w:rsidRPr="00831DAE">
              <w:rPr>
                <w:lang w:val="en-GB"/>
              </w:rPr>
              <w:t>Check cons</w:t>
            </w:r>
            <w:r w:rsidR="00F33F3C" w:rsidRPr="00831DAE">
              <w:rPr>
                <w:lang w:val="en-GB"/>
              </w:rPr>
              <w:t>istency between shooting depth and</w:t>
            </w:r>
            <w:r w:rsidRPr="00831DAE">
              <w:rPr>
                <w:lang w:val="en-GB"/>
              </w:rPr>
              <w:t xml:space="preserve"> warp </w:t>
            </w:r>
            <w:r w:rsidR="0021224E">
              <w:rPr>
                <w:lang w:val="en-GB"/>
              </w:rPr>
              <w:t>length</w:t>
            </w:r>
            <w:r w:rsidRPr="00831DAE">
              <w:rPr>
                <w:lang w:val="en-GB"/>
              </w:rPr>
              <w:t xml:space="preserve"> and between warp length </w:t>
            </w:r>
            <w:r w:rsidR="00F33F3C" w:rsidRPr="00831DAE">
              <w:rPr>
                <w:lang w:val="en-GB"/>
              </w:rPr>
              <w:t>and</w:t>
            </w:r>
            <w:r w:rsidRPr="00831DAE">
              <w:rPr>
                <w:lang w:val="en-GB"/>
              </w:rPr>
              <w:t xml:space="preserve"> wing opening</w:t>
            </w:r>
          </w:p>
        </w:tc>
        <w:tc>
          <w:tcPr>
            <w:tcW w:w="4889" w:type="dxa"/>
          </w:tcPr>
          <w:p w:rsidR="00B4216C" w:rsidRPr="00831DAE" w:rsidRDefault="00B4216C" w:rsidP="00831DAE">
            <w:pPr>
              <w:ind w:left="360"/>
              <w:rPr>
                <w:rFonts w:ascii="Courier" w:hAnsi="Courier"/>
                <w:lang w:val="en-GB"/>
              </w:rPr>
            </w:pPr>
            <w:proofErr w:type="spellStart"/>
            <w:r w:rsidRPr="00831DAE">
              <w:rPr>
                <w:rFonts w:ascii="Courier" w:hAnsi="Courier"/>
                <w:lang w:val="en-GB"/>
              </w:rPr>
              <w:t>graphs_TA</w:t>
            </w:r>
            <w:proofErr w:type="spellEnd"/>
            <w:r w:rsidR="008058E1" w:rsidRPr="00831DAE">
              <w:rPr>
                <w:rStyle w:val="Rimandonotaapidipagina"/>
                <w:rFonts w:ascii="Courier" w:hAnsi="Courier"/>
                <w:lang w:val="en-GB"/>
              </w:rPr>
              <w:footnoteReference w:customMarkFollows="1" w:id="4"/>
              <w:t>**</w:t>
            </w:r>
          </w:p>
        </w:tc>
      </w:tr>
      <w:tr w:rsidR="00571DAD" w:rsidRPr="00831DAE">
        <w:tc>
          <w:tcPr>
            <w:tcW w:w="4061" w:type="dxa"/>
          </w:tcPr>
          <w:p w:rsidR="00571DAD" w:rsidRPr="00831DAE" w:rsidRDefault="00571DAD" w:rsidP="00831DAE">
            <w:pPr>
              <w:ind w:left="360"/>
              <w:rPr>
                <w:lang w:val="en-GB"/>
              </w:rPr>
            </w:pPr>
            <w:r w:rsidRPr="00831DAE">
              <w:rPr>
                <w:lang w:val="en-GB"/>
              </w:rPr>
              <w:lastRenderedPageBreak/>
              <w:t>There must not be duplicated records</w:t>
            </w:r>
          </w:p>
        </w:tc>
        <w:tc>
          <w:tcPr>
            <w:tcW w:w="4889" w:type="dxa"/>
          </w:tcPr>
          <w:p w:rsidR="00571DAD" w:rsidRPr="00831DAE" w:rsidRDefault="00571DAD" w:rsidP="00831DAE">
            <w:pPr>
              <w:ind w:left="360"/>
              <w:rPr>
                <w:rFonts w:ascii="Courier" w:hAnsi="Courier"/>
                <w:lang w:val="en-GB"/>
              </w:rPr>
            </w:pPr>
            <w:proofErr w:type="spellStart"/>
            <w:r w:rsidRPr="00831DAE">
              <w:rPr>
                <w:rFonts w:ascii="Courier" w:hAnsi="Courier"/>
                <w:lang w:val="en-GB"/>
              </w:rPr>
              <w:t>check_identical_records</w:t>
            </w:r>
            <w:proofErr w:type="spellEnd"/>
          </w:p>
        </w:tc>
      </w:tr>
      <w:tr w:rsidR="00571DAD" w:rsidRPr="00831DAE">
        <w:tc>
          <w:tcPr>
            <w:tcW w:w="4061" w:type="dxa"/>
          </w:tcPr>
          <w:p w:rsidR="00571DAD" w:rsidRPr="00831DAE" w:rsidRDefault="00571DAD" w:rsidP="00831DAE">
            <w:pPr>
              <w:ind w:left="360"/>
              <w:rPr>
                <w:lang w:val="en-GB"/>
              </w:rPr>
            </w:pPr>
            <w:r w:rsidRPr="00831DAE">
              <w:rPr>
                <w:lang w:val="en-GB"/>
              </w:rPr>
              <w:t xml:space="preserve">There must not be quasi-identical records </w:t>
            </w:r>
          </w:p>
        </w:tc>
        <w:tc>
          <w:tcPr>
            <w:tcW w:w="4889" w:type="dxa"/>
          </w:tcPr>
          <w:p w:rsidR="00571DAD" w:rsidRPr="00831DAE" w:rsidRDefault="00571DAD" w:rsidP="00831DAE">
            <w:pPr>
              <w:ind w:left="360"/>
              <w:rPr>
                <w:rFonts w:ascii="Courier" w:hAnsi="Courier"/>
                <w:lang w:val="en-GB"/>
              </w:rPr>
            </w:pPr>
            <w:proofErr w:type="spellStart"/>
            <w:r w:rsidRPr="00831DAE">
              <w:rPr>
                <w:rFonts w:ascii="Courier" w:hAnsi="Courier"/>
                <w:lang w:val="en-GB"/>
              </w:rPr>
              <w:t>check_quasiidentical_records</w:t>
            </w:r>
            <w:proofErr w:type="spellEnd"/>
          </w:p>
        </w:tc>
      </w:tr>
    </w:tbl>
    <w:p w:rsidR="00C4119D" w:rsidRPr="00123444" w:rsidRDefault="00C4119D" w:rsidP="00B67623">
      <w:pPr>
        <w:ind w:left="360"/>
        <w:jc w:val="both"/>
        <w:rPr>
          <w:lang w:val="en-GB"/>
        </w:rPr>
      </w:pPr>
    </w:p>
    <w:p w:rsidR="009C15D0" w:rsidRPr="00123444" w:rsidRDefault="009C15D0" w:rsidP="00B67623">
      <w:pPr>
        <w:ind w:left="360"/>
        <w:jc w:val="both"/>
        <w:rPr>
          <w:lang w:val="en-GB"/>
        </w:rPr>
      </w:pPr>
      <w:r w:rsidRPr="00123444">
        <w:rPr>
          <w:lang w:val="en-GB"/>
        </w:rPr>
        <w:t>Some details about check functions are listed below:</w:t>
      </w:r>
    </w:p>
    <w:p w:rsidR="009C15D0" w:rsidRPr="00123444" w:rsidRDefault="009C15D0" w:rsidP="00B67623">
      <w:pPr>
        <w:ind w:left="360"/>
        <w:jc w:val="both"/>
        <w:rPr>
          <w:lang w:val="en-GB"/>
        </w:rPr>
      </w:pPr>
    </w:p>
    <w:p w:rsidR="00851C75" w:rsidRPr="00123444" w:rsidRDefault="009C15D0" w:rsidP="00B67623">
      <w:pPr>
        <w:numPr>
          <w:ilvl w:val="0"/>
          <w:numId w:val="3"/>
        </w:numPr>
        <w:ind w:left="360"/>
        <w:jc w:val="both"/>
        <w:rPr>
          <w:lang w:val="en-GB"/>
        </w:rPr>
      </w:pPr>
      <w:proofErr w:type="spellStart"/>
      <w:r w:rsidRPr="00123444">
        <w:rPr>
          <w:rFonts w:ascii="Courier" w:hAnsi="Courier"/>
          <w:lang w:val="en-GB"/>
        </w:rPr>
        <w:t>check_dm</w:t>
      </w:r>
      <w:proofErr w:type="spellEnd"/>
      <w:r w:rsidRPr="00123444">
        <w:rPr>
          <w:lang w:val="en-GB"/>
        </w:rPr>
        <w:t xml:space="preserve"> : </w:t>
      </w:r>
      <w:r w:rsidR="00C42822" w:rsidRPr="00123444">
        <w:rPr>
          <w:lang w:val="en-GB"/>
        </w:rPr>
        <w:t>t</w:t>
      </w:r>
      <w:r w:rsidR="00493514" w:rsidRPr="00123444">
        <w:rPr>
          <w:lang w:val="en-GB"/>
        </w:rPr>
        <w:t xml:space="preserve">he interval used for wing and vertical opening expressed in </w:t>
      </w:r>
      <w:proofErr w:type="spellStart"/>
      <w:r w:rsidR="00493514" w:rsidRPr="00123444">
        <w:rPr>
          <w:lang w:val="en-GB"/>
        </w:rPr>
        <w:t>dm</w:t>
      </w:r>
      <w:proofErr w:type="spellEnd"/>
      <w:r w:rsidR="00493514" w:rsidRPr="00123444">
        <w:rPr>
          <w:lang w:val="en-GB"/>
        </w:rPr>
        <w:t xml:space="preserve"> are respectively (50, </w:t>
      </w:r>
      <w:r w:rsidR="00F87F71" w:rsidRPr="00123444">
        <w:rPr>
          <w:lang w:val="en-GB"/>
        </w:rPr>
        <w:t>250) and (10, 99</w:t>
      </w:r>
      <w:r w:rsidRPr="00123444">
        <w:rPr>
          <w:lang w:val="en-GB"/>
        </w:rPr>
        <w:t>);</w:t>
      </w:r>
    </w:p>
    <w:p w:rsidR="00C42822" w:rsidRPr="00123444" w:rsidRDefault="00C42822" w:rsidP="00B67623">
      <w:pPr>
        <w:numPr>
          <w:ilvl w:val="0"/>
          <w:numId w:val="3"/>
        </w:numPr>
        <w:ind w:left="360"/>
        <w:jc w:val="both"/>
        <w:rPr>
          <w:lang w:val="en-GB"/>
        </w:rPr>
      </w:pPr>
      <w:proofErr w:type="spellStart"/>
      <w:r w:rsidRPr="00123444">
        <w:rPr>
          <w:rFonts w:ascii="Courier" w:hAnsi="Courier"/>
          <w:lang w:val="en-GB"/>
        </w:rPr>
        <w:t>check_consistencyTA_distance</w:t>
      </w:r>
      <w:proofErr w:type="spellEnd"/>
      <w:r w:rsidRPr="00123444">
        <w:rPr>
          <w:lang w:val="en-GB"/>
        </w:rPr>
        <w:t xml:space="preserve"> : t</w:t>
      </w:r>
      <w:r w:rsidR="00493514" w:rsidRPr="00123444">
        <w:rPr>
          <w:lang w:val="en-GB"/>
        </w:rPr>
        <w:t xml:space="preserve">he consistency </w:t>
      </w:r>
      <w:r w:rsidR="005D3E17" w:rsidRPr="00123444">
        <w:rPr>
          <w:lang w:val="en-GB"/>
        </w:rPr>
        <w:t xml:space="preserve">between distance and </w:t>
      </w:r>
      <w:r w:rsidR="00493514" w:rsidRPr="00123444">
        <w:rPr>
          <w:lang w:val="en-GB"/>
        </w:rPr>
        <w:t xml:space="preserve">duration </w:t>
      </w:r>
      <w:r w:rsidR="005D3E17" w:rsidRPr="00123444">
        <w:rPr>
          <w:lang w:val="en-GB"/>
        </w:rPr>
        <w:t xml:space="preserve">of the haul </w:t>
      </w:r>
      <w:r w:rsidR="00E02A4D" w:rsidRPr="00123444">
        <w:rPr>
          <w:lang w:val="en-GB"/>
        </w:rPr>
        <w:t>is evaluated considering</w:t>
      </w:r>
      <w:r w:rsidR="00493514" w:rsidRPr="00123444">
        <w:rPr>
          <w:lang w:val="en-GB"/>
        </w:rPr>
        <w:t xml:space="preserve"> the fact that i</w:t>
      </w:r>
      <w:r w:rsidR="000F293D" w:rsidRPr="00123444">
        <w:rPr>
          <w:lang w:val="en-GB"/>
        </w:rPr>
        <w:t xml:space="preserve">n </w:t>
      </w:r>
      <w:r w:rsidR="00391BF5">
        <w:rPr>
          <w:lang w:val="en-GB"/>
        </w:rPr>
        <w:t xml:space="preserve">a </w:t>
      </w:r>
      <w:r w:rsidR="000F293D" w:rsidRPr="00123444">
        <w:rPr>
          <w:lang w:val="en-GB"/>
        </w:rPr>
        <w:t xml:space="preserve">30 minutes haul the vessel covers </w:t>
      </w:r>
      <w:r w:rsidR="00493514" w:rsidRPr="00123444">
        <w:rPr>
          <w:lang w:val="en-GB"/>
        </w:rPr>
        <w:t>a distance of about 1852</w:t>
      </w:r>
      <w:r w:rsidR="00AD4AE0">
        <w:rPr>
          <w:lang w:val="en-GB"/>
        </w:rPr>
        <w:t xml:space="preserve"> m×</w:t>
      </w:r>
      <w:r w:rsidR="00493514" w:rsidRPr="00123444">
        <w:rPr>
          <w:lang w:val="en-GB"/>
        </w:rPr>
        <w:t xml:space="preserve">1.5 </w:t>
      </w:r>
      <w:r w:rsidR="00AD4AE0">
        <w:rPr>
          <w:lang w:val="en-GB"/>
        </w:rPr>
        <w:t>n</w:t>
      </w:r>
      <w:r w:rsidR="009C15D0" w:rsidRPr="00123444">
        <w:rPr>
          <w:lang w:val="en-GB"/>
        </w:rPr>
        <w:t xml:space="preserve">m </w:t>
      </w:r>
      <w:r w:rsidR="00391BF5" w:rsidRPr="00391BF5">
        <w:rPr>
          <w:lang w:val="en-GB"/>
        </w:rPr>
        <w:t>(nautical mile</w:t>
      </w:r>
      <w:r w:rsidR="00391BF5">
        <w:rPr>
          <w:lang w:val="en-GB"/>
        </w:rPr>
        <w:t>s</w:t>
      </w:r>
      <w:r w:rsidR="00391BF5" w:rsidRPr="00391BF5">
        <w:rPr>
          <w:lang w:val="en-GB"/>
        </w:rPr>
        <w:t>)</w:t>
      </w:r>
      <w:r w:rsidR="00391BF5">
        <w:rPr>
          <w:lang w:val="en-GB"/>
        </w:rPr>
        <w:t xml:space="preserve"> </w:t>
      </w:r>
      <w:r w:rsidR="00493514" w:rsidRPr="00123444">
        <w:rPr>
          <w:lang w:val="en-GB"/>
        </w:rPr>
        <w:t>and in a 60 minutes haul</w:t>
      </w:r>
      <w:r w:rsidR="007247CF" w:rsidRPr="00123444">
        <w:rPr>
          <w:lang w:val="en-GB"/>
        </w:rPr>
        <w:t xml:space="preserve"> about 1852</w:t>
      </w:r>
      <w:r w:rsidR="00AD4AE0">
        <w:rPr>
          <w:lang w:val="en-GB"/>
        </w:rPr>
        <w:t xml:space="preserve"> m×</w:t>
      </w:r>
      <w:r w:rsidR="007247CF" w:rsidRPr="00123444">
        <w:rPr>
          <w:lang w:val="en-GB"/>
        </w:rPr>
        <w:t>3</w:t>
      </w:r>
      <w:r w:rsidR="009C15D0" w:rsidRPr="00123444">
        <w:rPr>
          <w:lang w:val="en-GB"/>
        </w:rPr>
        <w:t xml:space="preserve"> </w:t>
      </w:r>
      <w:r w:rsidR="00AD4AE0">
        <w:rPr>
          <w:lang w:val="en-GB"/>
        </w:rPr>
        <w:t>n</w:t>
      </w:r>
      <w:r w:rsidR="009C15D0" w:rsidRPr="00123444">
        <w:rPr>
          <w:lang w:val="en-GB"/>
        </w:rPr>
        <w:t>m</w:t>
      </w:r>
      <w:r w:rsidR="007247CF" w:rsidRPr="00123444">
        <w:rPr>
          <w:lang w:val="en-GB"/>
        </w:rPr>
        <w:t>; then, in general, a distance</w:t>
      </w:r>
      <w:r w:rsidR="00A102B3" w:rsidRPr="00123444">
        <w:rPr>
          <w:lang w:val="en-GB"/>
        </w:rPr>
        <w:t xml:space="preserve"> of 1852·</w:t>
      </w:r>
      <w:r w:rsidR="00AD4AE0">
        <w:rPr>
          <w:lang w:val="en-GB"/>
        </w:rPr>
        <w:t xml:space="preserve">m×haul </w:t>
      </w:r>
      <w:r w:rsidR="00A102B3" w:rsidRPr="00123444">
        <w:rPr>
          <w:lang w:val="en-GB"/>
        </w:rPr>
        <w:t>duration/20 is covered; moreover</w:t>
      </w:r>
      <w:r w:rsidR="003C1AB3" w:rsidRPr="00123444">
        <w:rPr>
          <w:lang w:val="en-GB"/>
        </w:rPr>
        <w:t xml:space="preserve">, a tolerance of 15% is applied. </w:t>
      </w:r>
      <w:r w:rsidR="00A22779">
        <w:rPr>
          <w:lang w:val="en-GB"/>
        </w:rPr>
        <w:t>A</w:t>
      </w:r>
      <w:r w:rsidR="003C1AB3" w:rsidRPr="00123444">
        <w:rPr>
          <w:lang w:val="en-GB"/>
        </w:rPr>
        <w:t xml:space="preserve"> warning message instead of an error message </w:t>
      </w:r>
      <w:r w:rsidR="00A22779">
        <w:rPr>
          <w:lang w:val="en-GB"/>
        </w:rPr>
        <w:t xml:space="preserve">is given </w:t>
      </w:r>
      <w:r w:rsidR="003C1AB3" w:rsidRPr="00123444">
        <w:rPr>
          <w:lang w:val="en-GB"/>
        </w:rPr>
        <w:t xml:space="preserve">in </w:t>
      </w:r>
      <w:r w:rsidR="00391BF5">
        <w:rPr>
          <w:lang w:val="en-GB"/>
        </w:rPr>
        <w:t xml:space="preserve">the </w:t>
      </w:r>
      <w:r w:rsidR="003C1AB3" w:rsidRPr="00123444">
        <w:rPr>
          <w:lang w:val="en-GB"/>
        </w:rPr>
        <w:t>checks involving a certain tolerance;</w:t>
      </w:r>
    </w:p>
    <w:p w:rsidR="00A102B3" w:rsidRPr="00123444" w:rsidRDefault="00C42822" w:rsidP="00B67623">
      <w:pPr>
        <w:numPr>
          <w:ilvl w:val="0"/>
          <w:numId w:val="3"/>
        </w:numPr>
        <w:ind w:left="360"/>
        <w:jc w:val="both"/>
        <w:rPr>
          <w:lang w:val="en-GB"/>
        </w:rPr>
      </w:pPr>
      <w:proofErr w:type="spellStart"/>
      <w:r w:rsidRPr="00123444">
        <w:rPr>
          <w:rFonts w:ascii="Courier" w:hAnsi="Courier"/>
          <w:lang w:val="en-GB"/>
        </w:rPr>
        <w:t>check_distance</w:t>
      </w:r>
      <w:proofErr w:type="spellEnd"/>
      <w:r w:rsidRPr="00123444">
        <w:rPr>
          <w:lang w:val="en-GB"/>
        </w:rPr>
        <w:t xml:space="preserve"> : t</w:t>
      </w:r>
      <w:r w:rsidR="00A102B3" w:rsidRPr="00123444">
        <w:rPr>
          <w:lang w:val="en-GB"/>
        </w:rPr>
        <w:t xml:space="preserve">he comparison between distance in TA and computed distance is performed with a tolerance of </w:t>
      </w:r>
      <w:r w:rsidR="005D3E17" w:rsidRPr="00123444">
        <w:rPr>
          <w:lang w:val="en-GB"/>
        </w:rPr>
        <w:t>3</w:t>
      </w:r>
      <w:r w:rsidR="00A102B3" w:rsidRPr="00123444">
        <w:rPr>
          <w:lang w:val="en-GB"/>
        </w:rPr>
        <w:t>0%.</w:t>
      </w:r>
      <w:r w:rsidR="000F293D" w:rsidRPr="00123444">
        <w:rPr>
          <w:lang w:val="en-GB"/>
        </w:rPr>
        <w:t xml:space="preserve"> The formula used to compute the distance from the start and end coordinates is:</w:t>
      </w:r>
    </w:p>
    <w:p w:rsidR="001B2F56" w:rsidRDefault="008F281E" w:rsidP="00B67623">
      <w:pPr>
        <w:ind w:left="360"/>
        <w:jc w:val="center"/>
        <w:rPr>
          <w:lang w:val="en-GB"/>
        </w:rPr>
      </w:pPr>
      <w:r w:rsidRPr="00123444">
        <w:rPr>
          <w:position w:val="-32"/>
          <w:lang w:val="en-GB"/>
        </w:rPr>
        <w:object w:dxaOrig="28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38.05pt" o:ole="">
            <v:imagedata r:id="rId9" o:title=""/>
          </v:shape>
          <o:OLEObject Type="Embed" ProgID="Equation.3" ShapeID="_x0000_i1025" DrawAspect="Content" ObjectID="_1645013649" r:id="rId10"/>
        </w:object>
      </w:r>
    </w:p>
    <w:p w:rsidR="00391BF5" w:rsidRPr="00123444" w:rsidRDefault="00391BF5" w:rsidP="00B67623">
      <w:pPr>
        <w:ind w:left="360"/>
        <w:jc w:val="both"/>
        <w:rPr>
          <w:lang w:val="en-GB"/>
        </w:rPr>
      </w:pPr>
      <w:r>
        <w:rPr>
          <w:lang w:val="en-GB"/>
        </w:rPr>
        <w:t xml:space="preserve">where: </w:t>
      </w:r>
    </w:p>
    <w:p w:rsidR="00391BF5" w:rsidRDefault="006459A1" w:rsidP="00B67623">
      <w:pPr>
        <w:ind w:left="360"/>
        <w:jc w:val="center"/>
        <w:rPr>
          <w:lang w:val="en-GB"/>
        </w:rPr>
      </w:pPr>
      <w:r w:rsidRPr="00123444">
        <w:rPr>
          <w:position w:val="-32"/>
          <w:lang w:val="en-GB"/>
        </w:rPr>
        <w:object w:dxaOrig="4360" w:dyaOrig="760">
          <v:shape id="_x0000_i1026" type="#_x0000_t75" style="width:218.05pt;height:38.05pt" o:ole="">
            <v:imagedata r:id="rId11" o:title=""/>
          </v:shape>
          <o:OLEObject Type="Embed" ProgID="Equation.3" ShapeID="_x0000_i1026" DrawAspect="Content" ObjectID="_1645013650" r:id="rId12"/>
        </w:object>
      </w:r>
    </w:p>
    <w:p w:rsidR="00391BF5" w:rsidRDefault="00391BF5" w:rsidP="00B67623">
      <w:pPr>
        <w:ind w:left="360"/>
        <w:jc w:val="both"/>
        <w:rPr>
          <w:lang w:val="en-GB"/>
        </w:rPr>
      </w:pPr>
      <w:r>
        <w:rPr>
          <w:lang w:val="en-GB"/>
        </w:rPr>
        <w:t>and:</w:t>
      </w:r>
    </w:p>
    <w:p w:rsidR="008F281E" w:rsidRPr="00123444" w:rsidRDefault="006B51A6" w:rsidP="00B67623">
      <w:pPr>
        <w:ind w:left="360"/>
        <w:jc w:val="center"/>
        <w:rPr>
          <w:lang w:val="en-GB"/>
        </w:rPr>
      </w:pPr>
      <w:r w:rsidRPr="00123444">
        <w:rPr>
          <w:position w:val="-24"/>
          <w:lang w:val="en-GB"/>
        </w:rPr>
        <w:object w:dxaOrig="2220" w:dyaOrig="999">
          <v:shape id="_x0000_i1027" type="#_x0000_t75" style="width:110.7pt;height:50.25pt" o:ole="">
            <v:imagedata r:id="rId13" o:title=""/>
          </v:shape>
          <o:OLEObject Type="Embed" ProgID="Equation.3" ShapeID="_x0000_i1027" DrawAspect="Content" ObjectID="_1645013651" r:id="rId14"/>
        </w:object>
      </w:r>
    </w:p>
    <w:p w:rsidR="00A55B0C" w:rsidRPr="00A55B0C" w:rsidRDefault="006B51A6" w:rsidP="00DE3888">
      <w:pPr>
        <w:ind w:left="360"/>
        <w:jc w:val="center"/>
        <w:rPr>
          <w:lang w:val="en-GB"/>
        </w:rPr>
      </w:pPr>
      <w:r w:rsidRPr="00123444">
        <w:rPr>
          <w:position w:val="-24"/>
        </w:rPr>
        <w:object w:dxaOrig="2200" w:dyaOrig="999">
          <v:shape id="_x0000_i1028" type="#_x0000_t75" style="width:110.05pt;height:50.25pt" o:ole="">
            <v:imagedata r:id="rId15" o:title=""/>
          </v:shape>
          <o:OLEObject Type="Embed" ProgID="Equation.3" ShapeID="_x0000_i1028" DrawAspect="Content" ObjectID="_1645013652" r:id="rId16"/>
        </w:object>
      </w:r>
    </w:p>
    <w:p w:rsidR="0061337F" w:rsidRDefault="00CE0DC4" w:rsidP="0061337F">
      <w:pPr>
        <w:ind w:left="360"/>
        <w:jc w:val="both"/>
        <w:rPr>
          <w:lang w:val="en-GB"/>
        </w:rPr>
      </w:pPr>
      <w:r w:rsidRPr="00CE0DC4">
        <w:rPr>
          <w:lang w:val="en-GB"/>
        </w:rPr>
        <w:t>All</w:t>
      </w:r>
      <w:r>
        <w:rPr>
          <w:lang w:val="en-GB"/>
        </w:rPr>
        <w:t xml:space="preserve"> the coordinates involved in the formulas above are in decimal degrees; the routine converts automaticall</w:t>
      </w:r>
      <w:r w:rsidR="00AA7DCC">
        <w:rPr>
          <w:lang w:val="en-GB"/>
        </w:rPr>
        <w:t>y the coordinates listed in TA. For the hauls with a computed distance quite different from the distance recorded in TA a plot is produced and stored in Graphs directory to allow an easier correction.</w:t>
      </w:r>
      <w:r w:rsidR="00967406" w:rsidRPr="00CE0DC4" w:rsidDel="00967406">
        <w:rPr>
          <w:lang w:val="en-GB"/>
        </w:rPr>
        <w:t xml:space="preserve"> </w:t>
      </w:r>
    </w:p>
    <w:p w:rsidR="00A102B3" w:rsidRPr="0061337F" w:rsidRDefault="003C1AB3" w:rsidP="0061337F">
      <w:pPr>
        <w:numPr>
          <w:ilvl w:val="0"/>
          <w:numId w:val="4"/>
        </w:numPr>
        <w:ind w:left="360"/>
        <w:jc w:val="both"/>
        <w:rPr>
          <w:rFonts w:ascii="Courier" w:hAnsi="Courier"/>
          <w:lang w:val="en-GB"/>
        </w:rPr>
      </w:pPr>
      <w:proofErr w:type="spellStart"/>
      <w:r w:rsidRPr="00123444">
        <w:rPr>
          <w:rFonts w:ascii="Courier" w:hAnsi="Courier"/>
          <w:lang w:val="en-GB"/>
        </w:rPr>
        <w:t>check_position</w:t>
      </w:r>
      <w:proofErr w:type="spellEnd"/>
      <w:r w:rsidRPr="0061337F">
        <w:rPr>
          <w:rFonts w:ascii="Courier" w:hAnsi="Courier"/>
          <w:lang w:val="en-GB"/>
        </w:rPr>
        <w:t xml:space="preserve">: </w:t>
      </w:r>
      <w:r w:rsidRPr="0061337F">
        <w:rPr>
          <w:lang w:val="en-GB"/>
        </w:rPr>
        <w:t>t</w:t>
      </w:r>
      <w:r w:rsidR="00A102B3" w:rsidRPr="0061337F">
        <w:rPr>
          <w:lang w:val="en-GB"/>
        </w:rPr>
        <w:t>he check on the correctness of hauls position is a qualitative check, made by means of 3 graphs: the first one contains the start and end position of the hauls, the second plot contains only the start points with the hauls code label</w:t>
      </w:r>
      <w:r w:rsidRPr="0061337F">
        <w:rPr>
          <w:lang w:val="en-GB"/>
        </w:rPr>
        <w:t>s</w:t>
      </w:r>
      <w:r w:rsidR="00A102B3" w:rsidRPr="0061337F">
        <w:rPr>
          <w:lang w:val="en-GB"/>
        </w:rPr>
        <w:t xml:space="preserve"> and the third one, in a similar way, the end po</w:t>
      </w:r>
      <w:r w:rsidRPr="0061337F">
        <w:rPr>
          <w:lang w:val="en-GB"/>
        </w:rPr>
        <w:t>ints with the respective labels;</w:t>
      </w:r>
    </w:p>
    <w:p w:rsidR="00C30C1D" w:rsidRPr="00123444" w:rsidRDefault="003C1AB3" w:rsidP="00B67623">
      <w:pPr>
        <w:numPr>
          <w:ilvl w:val="0"/>
          <w:numId w:val="4"/>
        </w:numPr>
        <w:ind w:left="360"/>
        <w:jc w:val="both"/>
        <w:rPr>
          <w:lang w:val="en-GB"/>
        </w:rPr>
      </w:pPr>
      <w:proofErr w:type="spellStart"/>
      <w:r w:rsidRPr="00123444">
        <w:rPr>
          <w:rFonts w:ascii="Courier" w:hAnsi="Courier"/>
          <w:lang w:val="en-GB"/>
        </w:rPr>
        <w:t>check_quasiidentical_records</w:t>
      </w:r>
      <w:proofErr w:type="spellEnd"/>
      <w:r w:rsidRPr="00123444">
        <w:rPr>
          <w:rFonts w:ascii="Courier" w:hAnsi="Courier"/>
          <w:lang w:val="en-GB"/>
        </w:rPr>
        <w:t>:</w:t>
      </w:r>
      <w:r w:rsidRPr="00123444">
        <w:rPr>
          <w:lang w:val="en-GB"/>
        </w:rPr>
        <w:t xml:space="preserve"> t</w:t>
      </w:r>
      <w:r w:rsidR="00571DAD" w:rsidRPr="00123444">
        <w:rPr>
          <w:lang w:val="en-GB"/>
        </w:rPr>
        <w:t>wo or more “quasi-identical records” occurred when all the fields</w:t>
      </w:r>
      <w:r w:rsidR="00C30C1D" w:rsidRPr="00123444">
        <w:rPr>
          <w:lang w:val="en-GB"/>
        </w:rPr>
        <w:t xml:space="preserve"> are respectively equal, except:</w:t>
      </w:r>
    </w:p>
    <w:p w:rsidR="00C30C1D" w:rsidRPr="00123444" w:rsidRDefault="00571DAD" w:rsidP="00B67623">
      <w:pPr>
        <w:numPr>
          <w:ilvl w:val="2"/>
          <w:numId w:val="4"/>
        </w:numPr>
        <w:tabs>
          <w:tab w:val="clear" w:pos="2160"/>
          <w:tab w:val="num" w:pos="900"/>
        </w:tabs>
        <w:ind w:left="900"/>
        <w:jc w:val="both"/>
        <w:rPr>
          <w:lang w:val="en-GB"/>
        </w:rPr>
      </w:pPr>
      <w:r w:rsidRPr="00123444">
        <w:rPr>
          <w:lang w:val="en-GB"/>
        </w:rPr>
        <w:t>TYPE_OF_FILE, AREA, GEAR, VESSEL</w:t>
      </w:r>
      <w:r w:rsidR="00363798">
        <w:rPr>
          <w:lang w:val="en-GB"/>
        </w:rPr>
        <w:t xml:space="preserve">, YEAR, RIGGING, DOORS </w:t>
      </w:r>
      <w:r w:rsidR="00C30C1D" w:rsidRPr="00123444">
        <w:rPr>
          <w:lang w:val="en-GB"/>
        </w:rPr>
        <w:t>for TA table</w:t>
      </w:r>
      <w:r w:rsidRPr="00123444">
        <w:rPr>
          <w:lang w:val="en-GB"/>
        </w:rPr>
        <w:t xml:space="preserve">; </w:t>
      </w:r>
    </w:p>
    <w:p w:rsidR="00C30C1D" w:rsidRPr="00123444" w:rsidRDefault="00C30C1D" w:rsidP="00B67623">
      <w:pPr>
        <w:numPr>
          <w:ilvl w:val="2"/>
          <w:numId w:val="4"/>
        </w:numPr>
        <w:tabs>
          <w:tab w:val="clear" w:pos="2160"/>
          <w:tab w:val="num" w:pos="900"/>
        </w:tabs>
        <w:ind w:left="900"/>
        <w:jc w:val="both"/>
        <w:rPr>
          <w:lang w:val="en-GB"/>
        </w:rPr>
      </w:pPr>
      <w:r w:rsidRPr="00123444">
        <w:rPr>
          <w:lang w:val="en-GB"/>
        </w:rPr>
        <w:t>TYP</w:t>
      </w:r>
      <w:r w:rsidR="00363798">
        <w:rPr>
          <w:lang w:val="en-GB"/>
        </w:rPr>
        <w:t xml:space="preserve">E_OF_FILE, AREA, VESSEL, YEAR </w:t>
      </w:r>
      <w:r w:rsidRPr="00123444">
        <w:rPr>
          <w:lang w:val="en-GB"/>
        </w:rPr>
        <w:t>for TB and TC table</w:t>
      </w:r>
      <w:r w:rsidR="008F3B84">
        <w:rPr>
          <w:lang w:val="en-GB"/>
        </w:rPr>
        <w:t>s</w:t>
      </w:r>
      <w:r w:rsidRPr="00123444">
        <w:rPr>
          <w:lang w:val="en-GB"/>
        </w:rPr>
        <w:t xml:space="preserve">. </w:t>
      </w:r>
    </w:p>
    <w:p w:rsidR="00B4216C" w:rsidRDefault="003C1AB3" w:rsidP="00B67623">
      <w:pPr>
        <w:numPr>
          <w:ilvl w:val="0"/>
          <w:numId w:val="4"/>
        </w:numPr>
        <w:ind w:left="360"/>
        <w:jc w:val="both"/>
        <w:rPr>
          <w:lang w:val="en-GB"/>
        </w:rPr>
      </w:pPr>
      <w:proofErr w:type="spellStart"/>
      <w:r w:rsidRPr="00123444">
        <w:rPr>
          <w:rFonts w:ascii="Courier" w:hAnsi="Courier"/>
          <w:lang w:val="en-GB"/>
        </w:rPr>
        <w:t>graphs_TA</w:t>
      </w:r>
      <w:proofErr w:type="spellEnd"/>
      <w:r w:rsidRPr="00123444">
        <w:rPr>
          <w:rFonts w:ascii="Courier" w:hAnsi="Courier"/>
          <w:lang w:val="en-GB"/>
        </w:rPr>
        <w:t>:</w:t>
      </w:r>
      <w:r w:rsidR="006D24F6" w:rsidRPr="00123444">
        <w:rPr>
          <w:lang w:val="en-GB"/>
        </w:rPr>
        <w:t xml:space="preserve"> </w:t>
      </w:r>
      <w:r w:rsidRPr="00123444">
        <w:rPr>
          <w:lang w:val="en-GB"/>
        </w:rPr>
        <w:t>t</w:t>
      </w:r>
      <w:r w:rsidR="00B4216C" w:rsidRPr="00123444">
        <w:rPr>
          <w:lang w:val="en-GB"/>
        </w:rPr>
        <w:t xml:space="preserve">he consistency between shooting depth </w:t>
      </w:r>
      <w:r w:rsidR="006D24F6" w:rsidRPr="00123444">
        <w:rPr>
          <w:lang w:val="en-GB"/>
        </w:rPr>
        <w:t xml:space="preserve">and </w:t>
      </w:r>
      <w:r w:rsidR="00B4216C" w:rsidRPr="00123444">
        <w:rPr>
          <w:lang w:val="en-GB"/>
        </w:rPr>
        <w:t xml:space="preserve">warp </w:t>
      </w:r>
      <w:r w:rsidR="004B5772">
        <w:rPr>
          <w:lang w:val="en-GB"/>
        </w:rPr>
        <w:t>length</w:t>
      </w:r>
      <w:r w:rsidR="00B4216C" w:rsidRPr="00123444">
        <w:rPr>
          <w:lang w:val="en-GB"/>
        </w:rPr>
        <w:t xml:space="preserve"> and between warp length </w:t>
      </w:r>
      <w:r w:rsidR="006D24F6" w:rsidRPr="00123444">
        <w:rPr>
          <w:lang w:val="en-GB"/>
        </w:rPr>
        <w:t>and</w:t>
      </w:r>
      <w:r w:rsidR="00B4216C" w:rsidRPr="00123444">
        <w:rPr>
          <w:lang w:val="en-GB"/>
        </w:rPr>
        <w:t xml:space="preserve"> wing opening is a qualitative control </w:t>
      </w:r>
      <w:r w:rsidR="008F3B84">
        <w:rPr>
          <w:lang w:val="en-GB"/>
        </w:rPr>
        <w:t xml:space="preserve">(scatter plots stored automatically in Graphs directory) </w:t>
      </w:r>
      <w:r w:rsidR="00B4216C" w:rsidRPr="00123444">
        <w:rPr>
          <w:lang w:val="en-GB"/>
        </w:rPr>
        <w:t>allowing to de</w:t>
      </w:r>
      <w:r w:rsidRPr="00123444">
        <w:rPr>
          <w:lang w:val="en-GB"/>
        </w:rPr>
        <w:t>tect the occurrence of outliers;</w:t>
      </w:r>
    </w:p>
    <w:p w:rsidR="00BF6D23" w:rsidRPr="00123444" w:rsidRDefault="00BF6D23" w:rsidP="00B67623">
      <w:pPr>
        <w:numPr>
          <w:ilvl w:val="0"/>
          <w:numId w:val="4"/>
        </w:numPr>
        <w:ind w:left="360"/>
        <w:jc w:val="both"/>
        <w:rPr>
          <w:lang w:val="en-GB"/>
        </w:rPr>
      </w:pPr>
      <w:proofErr w:type="spellStart"/>
      <w:r w:rsidRPr="00831DAE">
        <w:rPr>
          <w:rFonts w:ascii="Courier" w:hAnsi="Courier"/>
          <w:lang w:val="en-GB"/>
        </w:rPr>
        <w:lastRenderedPageBreak/>
        <w:t>check_bridles_length</w:t>
      </w:r>
      <w:proofErr w:type="spellEnd"/>
      <w:r>
        <w:rPr>
          <w:rFonts w:ascii="Courier" w:hAnsi="Courier"/>
          <w:lang w:val="en-GB"/>
        </w:rPr>
        <w:t xml:space="preserve">: </w:t>
      </w:r>
      <w:r>
        <w:rPr>
          <w:lang w:val="en-GB"/>
        </w:rPr>
        <w:t xml:space="preserve"> if bridles length equals </w:t>
      </w:r>
      <w:smartTag w:uri="urn:schemas-microsoft-com:office:smarttags" w:element="metricconverter">
        <w:smartTagPr>
          <w:attr w:name="ProductID" w:val="150 m"/>
        </w:smartTagPr>
        <w:r>
          <w:rPr>
            <w:lang w:val="en-GB"/>
          </w:rPr>
          <w:t>150 m</w:t>
        </w:r>
      </w:smartTag>
      <w:r>
        <w:rPr>
          <w:lang w:val="en-GB"/>
        </w:rPr>
        <w:t xml:space="preserve"> for hauls with mean depth &gt;500m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gives only a warning message and does not stop, according to instruction in the MEDITS manual.</w:t>
      </w:r>
    </w:p>
    <w:p w:rsidR="003605A1" w:rsidRDefault="00FD7C18" w:rsidP="003605A1">
      <w:pPr>
        <w:numPr>
          <w:ilvl w:val="0"/>
          <w:numId w:val="4"/>
        </w:numPr>
        <w:ind w:left="360"/>
        <w:jc w:val="both"/>
        <w:rPr>
          <w:rFonts w:ascii="Courier" w:hAnsi="Courier"/>
          <w:lang w:val="en-GB"/>
        </w:rPr>
      </w:pPr>
      <w:proofErr w:type="spellStart"/>
      <w:r w:rsidRPr="003605A1">
        <w:rPr>
          <w:rFonts w:ascii="Courier" w:hAnsi="Courier"/>
          <w:lang w:val="en-GB"/>
        </w:rPr>
        <w:t>check_stratum</w:t>
      </w:r>
      <w:proofErr w:type="spellEnd"/>
      <w:r w:rsidRPr="003605A1">
        <w:rPr>
          <w:rFonts w:ascii="Courier" w:hAnsi="Courier"/>
          <w:lang w:val="en-GB"/>
        </w:rPr>
        <w:t>:</w:t>
      </w:r>
      <w:r w:rsidR="00A22779" w:rsidRPr="003605A1">
        <w:rPr>
          <w:rFonts w:ascii="Courier" w:hAnsi="Courier"/>
          <w:lang w:val="en-GB"/>
        </w:rPr>
        <w:t xml:space="preserve"> </w:t>
      </w:r>
      <w:r w:rsidRPr="003605A1">
        <w:rPr>
          <w:lang w:val="en-GB"/>
        </w:rPr>
        <w:t>t</w:t>
      </w:r>
      <w:r w:rsidR="009B3AC3" w:rsidRPr="003605A1">
        <w:rPr>
          <w:lang w:val="en-GB"/>
        </w:rPr>
        <w:t>he function gives also a warning message, because sometimes it could be possible that a haul start</w:t>
      </w:r>
      <w:r w:rsidR="006D24F6" w:rsidRPr="003605A1">
        <w:rPr>
          <w:lang w:val="en-GB"/>
        </w:rPr>
        <w:t>s</w:t>
      </w:r>
      <w:r w:rsidR="009B3AC3" w:rsidRPr="003605A1">
        <w:rPr>
          <w:lang w:val="en-GB"/>
        </w:rPr>
        <w:t xml:space="preserve"> in a stratum but end</w:t>
      </w:r>
      <w:r w:rsidR="006D24F6" w:rsidRPr="003605A1">
        <w:rPr>
          <w:lang w:val="en-GB"/>
        </w:rPr>
        <w:t>s</w:t>
      </w:r>
      <w:r w:rsidR="009B3AC3" w:rsidRPr="003605A1">
        <w:rPr>
          <w:lang w:val="en-GB"/>
        </w:rPr>
        <w:t xml:space="preserve"> in another</w:t>
      </w:r>
      <w:r w:rsidRPr="003605A1">
        <w:rPr>
          <w:lang w:val="en-GB"/>
        </w:rPr>
        <w:t>;</w:t>
      </w:r>
    </w:p>
    <w:p w:rsidR="00E35C27" w:rsidRPr="003605A1" w:rsidRDefault="00FD7C18" w:rsidP="003605A1">
      <w:pPr>
        <w:numPr>
          <w:ilvl w:val="0"/>
          <w:numId w:val="4"/>
        </w:numPr>
        <w:ind w:left="360"/>
        <w:jc w:val="both"/>
        <w:rPr>
          <w:rFonts w:ascii="Courier" w:hAnsi="Courier"/>
          <w:lang w:val="en-GB"/>
        </w:rPr>
      </w:pPr>
      <w:proofErr w:type="spellStart"/>
      <w:r w:rsidRPr="003605A1">
        <w:rPr>
          <w:rFonts w:ascii="Courier" w:hAnsi="Courier"/>
          <w:lang w:val="en-GB"/>
        </w:rPr>
        <w:t>check_quadrant</w:t>
      </w:r>
      <w:proofErr w:type="spellEnd"/>
      <w:r w:rsidRPr="003605A1">
        <w:rPr>
          <w:rFonts w:ascii="Courier" w:hAnsi="Courier"/>
          <w:lang w:val="en-GB"/>
        </w:rPr>
        <w:t>:</w:t>
      </w:r>
      <w:r w:rsidRPr="003605A1">
        <w:rPr>
          <w:lang w:val="en-GB"/>
        </w:rPr>
        <w:t xml:space="preserve"> t</w:t>
      </w:r>
      <w:r w:rsidR="009B3AC3" w:rsidRPr="003605A1">
        <w:rPr>
          <w:lang w:val="en-GB"/>
        </w:rPr>
        <w:t xml:space="preserve">he function </w:t>
      </w:r>
      <w:r w:rsidR="008F3B84" w:rsidRPr="003605A1">
        <w:rPr>
          <w:lang w:val="en-GB"/>
        </w:rPr>
        <w:t>gives a warning</w:t>
      </w:r>
      <w:r w:rsidR="009B3AC3" w:rsidRPr="003605A1">
        <w:rPr>
          <w:lang w:val="en-GB"/>
        </w:rPr>
        <w:t>.</w:t>
      </w:r>
    </w:p>
    <w:p w:rsidR="00E97117" w:rsidRDefault="00E97117" w:rsidP="00817EDC">
      <w:pPr>
        <w:jc w:val="both"/>
        <w:rPr>
          <w:lang w:val="en-GB"/>
        </w:rPr>
      </w:pPr>
    </w:p>
    <w:p w:rsidR="00E35C27" w:rsidRDefault="00E35C27" w:rsidP="00817EDC">
      <w:pPr>
        <w:jc w:val="both"/>
        <w:rPr>
          <w:lang w:val="en-GB"/>
        </w:rPr>
      </w:pPr>
      <w:r w:rsidRPr="0051196A">
        <w:rPr>
          <w:lang w:val="en-GB"/>
        </w:rPr>
        <w:t xml:space="preserve">In </w:t>
      </w:r>
      <w:proofErr w:type="spellStart"/>
      <w:smartTag w:uri="urn:schemas-microsoft-com:office:smarttags" w:element="place">
        <w:smartTag w:uri="urn:schemas-microsoft-com:office:smarttags" w:element="City">
          <w:r w:rsidRPr="0051196A">
            <w:rPr>
              <w:lang w:val="en-GB"/>
            </w:rPr>
            <w:t>RoM</w:t>
          </w:r>
          <w:r w:rsidRPr="00C60523">
            <w:rPr>
              <w:lang w:val="en-GB"/>
            </w:rPr>
            <w:t>E</w:t>
          </w:r>
        </w:smartTag>
      </w:smartTag>
      <w:proofErr w:type="spellEnd"/>
      <w:r w:rsidRPr="00C60523">
        <w:rPr>
          <w:lang w:val="en-GB"/>
        </w:rPr>
        <w:t xml:space="preserve"> </w:t>
      </w:r>
      <w:r w:rsidR="00E97117">
        <w:rPr>
          <w:lang w:val="en-GB"/>
        </w:rPr>
        <w:t>&gt;=</w:t>
      </w:r>
      <w:r w:rsidR="00FF01C5">
        <w:rPr>
          <w:lang w:val="en-GB"/>
        </w:rPr>
        <w:t>1.3</w:t>
      </w:r>
      <w:r w:rsidRPr="00C60523">
        <w:rPr>
          <w:lang w:val="en-GB"/>
        </w:rPr>
        <w:t xml:space="preserve"> two addit</w:t>
      </w:r>
      <w:r w:rsidRPr="0051196A">
        <w:rPr>
          <w:lang w:val="en-GB"/>
        </w:rPr>
        <w:t>ional checks on TA table (new format, s</w:t>
      </w:r>
      <w:r w:rsidR="00833AD7">
        <w:rPr>
          <w:lang w:val="en-GB"/>
        </w:rPr>
        <w:t>ee  INSTRUCTION MANUAL VERSION 7</w:t>
      </w:r>
      <w:r w:rsidRPr="0051196A">
        <w:rPr>
          <w:lang w:val="en-GB"/>
        </w:rPr>
        <w:t xml:space="preserve"> MEDITS 201</w:t>
      </w:r>
      <w:r w:rsidR="00833AD7">
        <w:rPr>
          <w:lang w:val="en-GB"/>
        </w:rPr>
        <w:t>3</w:t>
      </w:r>
      <w:r w:rsidRPr="0051196A">
        <w:rPr>
          <w:lang w:val="en-GB"/>
        </w:rPr>
        <w:t>) have been implemented, in order to perfo</w:t>
      </w:r>
      <w:r w:rsidR="0051196A" w:rsidRPr="0051196A">
        <w:rPr>
          <w:lang w:val="en-GB"/>
        </w:rPr>
        <w:t>r</w:t>
      </w:r>
      <w:r>
        <w:rPr>
          <w:lang w:val="en-GB"/>
        </w:rPr>
        <w:t>m a control also on temperature and stratum code:</w:t>
      </w:r>
    </w:p>
    <w:p w:rsidR="00E35C27" w:rsidRPr="00123444" w:rsidRDefault="00E35C27" w:rsidP="00300860">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E35C27" w:rsidRPr="00831DAE">
        <w:trPr>
          <w:tblHeader/>
        </w:trPr>
        <w:tc>
          <w:tcPr>
            <w:tcW w:w="4601" w:type="dxa"/>
          </w:tcPr>
          <w:p w:rsidR="00E35C27" w:rsidRPr="00831DAE" w:rsidRDefault="00E35C27" w:rsidP="00B10AB0">
            <w:pPr>
              <w:ind w:left="360"/>
              <w:jc w:val="both"/>
              <w:rPr>
                <w:b/>
                <w:lang w:val="en-GB"/>
              </w:rPr>
            </w:pPr>
            <w:r w:rsidRPr="00831DAE">
              <w:rPr>
                <w:b/>
                <w:lang w:val="en-GB"/>
              </w:rPr>
              <w:t>CHECK</w:t>
            </w:r>
          </w:p>
        </w:tc>
        <w:tc>
          <w:tcPr>
            <w:tcW w:w="4889" w:type="dxa"/>
          </w:tcPr>
          <w:p w:rsidR="00E35C27" w:rsidRPr="00831DAE" w:rsidRDefault="00E35C27" w:rsidP="00B10AB0">
            <w:pPr>
              <w:ind w:left="360"/>
              <w:jc w:val="both"/>
              <w:rPr>
                <w:b/>
                <w:lang w:val="en-GB"/>
              </w:rPr>
            </w:pPr>
            <w:r w:rsidRPr="00831DAE">
              <w:rPr>
                <w:b/>
                <w:lang w:val="en-GB"/>
              </w:rPr>
              <w:t>Function</w:t>
            </w:r>
          </w:p>
        </w:tc>
      </w:tr>
      <w:tr w:rsidR="00E35C27" w:rsidRPr="00831DAE">
        <w:tc>
          <w:tcPr>
            <w:tcW w:w="4601" w:type="dxa"/>
          </w:tcPr>
          <w:p w:rsidR="00E35C27" w:rsidRPr="00831DAE" w:rsidRDefault="00E35C27" w:rsidP="00B10AB0">
            <w:pPr>
              <w:ind w:left="360"/>
              <w:jc w:val="both"/>
              <w:rPr>
                <w:lang w:val="en-GB"/>
              </w:rPr>
            </w:pPr>
            <w:r>
              <w:rPr>
                <w:lang w:val="en-GB"/>
              </w:rPr>
              <w:t>Correctness of stratum code</w:t>
            </w:r>
          </w:p>
        </w:tc>
        <w:tc>
          <w:tcPr>
            <w:tcW w:w="4889" w:type="dxa"/>
          </w:tcPr>
          <w:p w:rsidR="00E35C27" w:rsidRPr="00831DAE" w:rsidRDefault="0051196A" w:rsidP="00C60523">
            <w:pPr>
              <w:ind w:left="360"/>
              <w:jc w:val="both"/>
              <w:rPr>
                <w:rFonts w:ascii="Courier" w:hAnsi="Courier"/>
                <w:lang w:val="en-GB"/>
              </w:rPr>
            </w:pPr>
            <w:proofErr w:type="spellStart"/>
            <w:r w:rsidRPr="0051196A">
              <w:rPr>
                <w:rFonts w:ascii="Courier" w:hAnsi="Courier"/>
                <w:lang w:val="en-GB"/>
              </w:rPr>
              <w:t>check_stratum_code.r</w:t>
            </w:r>
            <w:proofErr w:type="spellEnd"/>
            <w:r w:rsidR="00E06691" w:rsidRPr="00817EDC">
              <w:rPr>
                <w:vertAlign w:val="superscript"/>
              </w:rPr>
              <w:t>*</w:t>
            </w:r>
          </w:p>
        </w:tc>
      </w:tr>
      <w:tr w:rsidR="00E35C27" w:rsidRPr="00831DAE">
        <w:tc>
          <w:tcPr>
            <w:tcW w:w="4601" w:type="dxa"/>
          </w:tcPr>
          <w:p w:rsidR="00E35C27" w:rsidRPr="00831DAE" w:rsidRDefault="0051196A" w:rsidP="00B10AB0">
            <w:pPr>
              <w:ind w:left="360"/>
              <w:jc w:val="both"/>
              <w:rPr>
                <w:lang w:val="en-GB"/>
              </w:rPr>
            </w:pPr>
            <w:r>
              <w:rPr>
                <w:lang w:val="en-GB"/>
              </w:rPr>
              <w:t>Consistency depth versus temperature</w:t>
            </w:r>
          </w:p>
        </w:tc>
        <w:tc>
          <w:tcPr>
            <w:tcW w:w="4889" w:type="dxa"/>
          </w:tcPr>
          <w:p w:rsidR="00E35C27" w:rsidRPr="00831DAE" w:rsidRDefault="0051196A" w:rsidP="00346632">
            <w:pPr>
              <w:ind w:left="360"/>
              <w:jc w:val="both"/>
              <w:rPr>
                <w:rFonts w:ascii="Courier" w:hAnsi="Courier"/>
                <w:lang w:val="en-GB"/>
              </w:rPr>
            </w:pPr>
            <w:proofErr w:type="spellStart"/>
            <w:r w:rsidRPr="0051196A">
              <w:rPr>
                <w:rFonts w:ascii="Courier" w:hAnsi="Courier"/>
                <w:lang w:val="en-GB"/>
              </w:rPr>
              <w:t>check_temperature.r</w:t>
            </w:r>
            <w:proofErr w:type="spellEnd"/>
            <w:r w:rsidR="00346632" w:rsidRPr="0092224E">
              <w:rPr>
                <w:rStyle w:val="Rimandonotaapidipagina"/>
                <w:rFonts w:ascii="Courier" w:hAnsi="Courier"/>
                <w:lang w:val="en-GB"/>
              </w:rPr>
              <w:footnoteReference w:customMarkFollows="1" w:id="5"/>
              <w:t>**</w:t>
            </w:r>
          </w:p>
        </w:tc>
      </w:tr>
    </w:tbl>
    <w:p w:rsidR="0051196A" w:rsidRDefault="0051196A" w:rsidP="00817EDC">
      <w:pPr>
        <w:ind w:left="360"/>
        <w:jc w:val="both"/>
        <w:rPr>
          <w:rFonts w:ascii="Courier" w:hAnsi="Courier"/>
          <w:lang w:val="en-GB"/>
        </w:rPr>
      </w:pPr>
    </w:p>
    <w:p w:rsidR="00E35C27" w:rsidRDefault="0051196A" w:rsidP="00817EDC">
      <w:pPr>
        <w:numPr>
          <w:ilvl w:val="0"/>
          <w:numId w:val="4"/>
        </w:numPr>
        <w:ind w:left="360"/>
        <w:jc w:val="both"/>
        <w:rPr>
          <w:lang w:val="en-GB"/>
        </w:rPr>
      </w:pPr>
      <w:proofErr w:type="spellStart"/>
      <w:r w:rsidRPr="0051196A">
        <w:rPr>
          <w:rFonts w:ascii="Courier" w:hAnsi="Courier"/>
          <w:lang w:val="en-GB"/>
        </w:rPr>
        <w:t>check_stratum_code.r</w:t>
      </w:r>
      <w:proofErr w:type="spellEnd"/>
      <w:r w:rsidRPr="0051196A">
        <w:rPr>
          <w:rFonts w:ascii="Courier" w:hAnsi="Courier"/>
          <w:lang w:val="en-GB"/>
        </w:rPr>
        <w:t>:</w:t>
      </w:r>
      <w:r w:rsidRPr="00817EDC">
        <w:rPr>
          <w:rFonts w:ascii="Courier" w:hAnsi="Courier"/>
          <w:lang w:val="en-GB"/>
        </w:rPr>
        <w:t xml:space="preserve"> </w:t>
      </w:r>
      <w:r w:rsidRPr="0051196A">
        <w:rPr>
          <w:lang w:val="en-GB"/>
        </w:rPr>
        <w:t>this function checks if the stratum code associated to each haul is</w:t>
      </w:r>
      <w:r>
        <w:rPr>
          <w:lang w:val="en-GB"/>
        </w:rPr>
        <w:t xml:space="preserve"> consistent with the code reported in MEDITS manual</w:t>
      </w:r>
      <w:r w:rsidR="003A7272">
        <w:rPr>
          <w:lang w:val="en-GB"/>
        </w:rPr>
        <w:t xml:space="preserve"> and in the table Stratification scheme.</w:t>
      </w:r>
      <w:r w:rsidR="003A7272">
        <w:rPr>
          <w:lang w:val="en-GB"/>
        </w:rPr>
        <w:br/>
        <w:t xml:space="preserve">ATTENTION: </w:t>
      </w:r>
      <w:r w:rsidR="003A7272" w:rsidRPr="00817EDC">
        <w:rPr>
          <w:b/>
          <w:lang w:val="en-GB"/>
        </w:rPr>
        <w:t xml:space="preserve">this check is applied </w:t>
      </w:r>
      <w:r w:rsidR="00976911">
        <w:rPr>
          <w:b/>
          <w:lang w:val="en-GB"/>
        </w:rPr>
        <w:t>to</w:t>
      </w:r>
      <w:r w:rsidR="003A7272" w:rsidRPr="00817EDC">
        <w:rPr>
          <w:b/>
          <w:lang w:val="en-GB"/>
        </w:rPr>
        <w:t xml:space="preserve"> TA if the </w:t>
      </w:r>
      <w:r w:rsidR="00976911">
        <w:rPr>
          <w:b/>
          <w:lang w:val="en-GB"/>
        </w:rPr>
        <w:t>format “</w:t>
      </w:r>
      <w:r w:rsidR="00976911">
        <w:rPr>
          <w:b/>
          <w:i/>
          <w:lang w:val="en-GB"/>
        </w:rPr>
        <w:t>after</w:t>
      </w:r>
      <w:r w:rsidR="00976911" w:rsidRPr="00817EDC">
        <w:rPr>
          <w:b/>
          <w:i/>
          <w:lang w:val="en-GB"/>
        </w:rPr>
        <w:t>_2012</w:t>
      </w:r>
      <w:r w:rsidR="00976911">
        <w:rPr>
          <w:b/>
          <w:i/>
          <w:lang w:val="en-GB"/>
        </w:rPr>
        <w:t xml:space="preserve">” </w:t>
      </w:r>
      <w:r w:rsidR="00976911" w:rsidRPr="00817EDC">
        <w:rPr>
          <w:b/>
          <w:lang w:val="en-GB"/>
        </w:rPr>
        <w:t>is selected</w:t>
      </w:r>
      <w:r w:rsidR="003A7272" w:rsidRPr="00817EDC">
        <w:rPr>
          <w:b/>
          <w:lang w:val="en-GB"/>
        </w:rPr>
        <w:t xml:space="preserve">, while is applied to TT </w:t>
      </w:r>
      <w:r w:rsidR="00E9612B">
        <w:rPr>
          <w:b/>
          <w:lang w:val="en-GB"/>
        </w:rPr>
        <w:t xml:space="preserve">(if this file is provided and stored in </w:t>
      </w:r>
      <w:proofErr w:type="spellStart"/>
      <w:smartTag w:uri="urn:schemas-microsoft-com:office:smarttags" w:element="City">
        <w:smartTag w:uri="urn:schemas-microsoft-com:office:smarttags" w:element="place">
          <w:r w:rsidR="00E9612B">
            <w:rPr>
              <w:b/>
              <w:lang w:val="en-GB"/>
            </w:rPr>
            <w:t>RoME</w:t>
          </w:r>
        </w:smartTag>
      </w:smartTag>
      <w:proofErr w:type="spellEnd"/>
      <w:r w:rsidR="00E9612B">
        <w:rPr>
          <w:b/>
          <w:lang w:val="en-GB"/>
        </w:rPr>
        <w:t xml:space="preserve"> working directory) </w:t>
      </w:r>
      <w:r w:rsidR="00976911" w:rsidRPr="000F0D69">
        <w:rPr>
          <w:b/>
          <w:lang w:val="en-GB"/>
        </w:rPr>
        <w:t xml:space="preserve">if the </w:t>
      </w:r>
      <w:r w:rsidR="00976911">
        <w:rPr>
          <w:b/>
          <w:lang w:val="en-GB"/>
        </w:rPr>
        <w:t>format “</w:t>
      </w:r>
      <w:r w:rsidR="00976911">
        <w:rPr>
          <w:b/>
          <w:i/>
          <w:lang w:val="en-GB"/>
        </w:rPr>
        <w:t xml:space="preserve">before </w:t>
      </w:r>
      <w:smartTag w:uri="urn:schemas-microsoft-com:office:smarttags" w:element="metricconverter">
        <w:smartTagPr>
          <w:attr w:name="ProductID" w:val="2012”"/>
        </w:smartTagPr>
        <w:r w:rsidR="00976911" w:rsidRPr="000F0D69">
          <w:rPr>
            <w:b/>
            <w:i/>
            <w:lang w:val="en-GB"/>
          </w:rPr>
          <w:t>2012</w:t>
        </w:r>
        <w:r w:rsidR="00976911">
          <w:rPr>
            <w:b/>
            <w:i/>
            <w:lang w:val="en-GB"/>
          </w:rPr>
          <w:t>”</w:t>
        </w:r>
      </w:smartTag>
      <w:r w:rsidR="00976911">
        <w:rPr>
          <w:b/>
          <w:i/>
          <w:lang w:val="en-GB"/>
        </w:rPr>
        <w:t xml:space="preserve"> </w:t>
      </w:r>
      <w:r w:rsidR="00976911" w:rsidRPr="000F0D69">
        <w:rPr>
          <w:b/>
          <w:lang w:val="en-GB"/>
        </w:rPr>
        <w:t>is selected</w:t>
      </w:r>
      <w:r w:rsidR="003A7272">
        <w:rPr>
          <w:lang w:val="en-GB"/>
        </w:rPr>
        <w:t xml:space="preserve">. </w:t>
      </w:r>
    </w:p>
    <w:p w:rsidR="00B63978" w:rsidRDefault="003A7272" w:rsidP="00B63978">
      <w:pPr>
        <w:numPr>
          <w:ilvl w:val="0"/>
          <w:numId w:val="4"/>
        </w:numPr>
        <w:ind w:left="360"/>
        <w:jc w:val="both"/>
        <w:rPr>
          <w:lang w:val="en-GB"/>
        </w:rPr>
      </w:pPr>
      <w:proofErr w:type="spellStart"/>
      <w:r w:rsidRPr="0051196A">
        <w:rPr>
          <w:rFonts w:ascii="Courier" w:hAnsi="Courier"/>
          <w:lang w:val="en-GB"/>
        </w:rPr>
        <w:t>check_temperature.r</w:t>
      </w:r>
      <w:proofErr w:type="spellEnd"/>
      <w:r>
        <w:rPr>
          <w:rFonts w:ascii="Courier" w:hAnsi="Courier"/>
          <w:lang w:val="en-GB"/>
        </w:rPr>
        <w:t>:</w:t>
      </w:r>
      <w:r w:rsidRPr="003A7272">
        <w:rPr>
          <w:lang w:val="en-GB"/>
        </w:rPr>
        <w:t xml:space="preserve"> </w:t>
      </w:r>
      <w:r w:rsidRPr="0051196A">
        <w:rPr>
          <w:lang w:val="en-GB"/>
        </w:rPr>
        <w:t xml:space="preserve">this function checks if the </w:t>
      </w:r>
      <w:r>
        <w:rPr>
          <w:lang w:val="en-GB"/>
        </w:rPr>
        <w:t xml:space="preserve">temperature by haul is in the range ]10,30[ °C; moreover, a plot depth versus temperature is produced </w:t>
      </w:r>
      <w:r w:rsidR="00E97117">
        <w:rPr>
          <w:lang w:val="en-GB"/>
        </w:rPr>
        <w:t>and stored in the Graph folder.</w:t>
      </w:r>
      <w:r>
        <w:rPr>
          <w:lang w:val="en-GB"/>
        </w:rPr>
        <w:br/>
      </w:r>
      <w:r w:rsidR="00B63978">
        <w:rPr>
          <w:lang w:val="en-GB"/>
        </w:rPr>
        <w:t xml:space="preserve">ATTENTION: </w:t>
      </w:r>
      <w:r w:rsidR="00B63978" w:rsidRPr="000F0D69">
        <w:rPr>
          <w:b/>
          <w:lang w:val="en-GB"/>
        </w:rPr>
        <w:t xml:space="preserve">this check is applied </w:t>
      </w:r>
      <w:r w:rsidR="00B63978">
        <w:rPr>
          <w:b/>
          <w:lang w:val="en-GB"/>
        </w:rPr>
        <w:t>to</w:t>
      </w:r>
      <w:r w:rsidR="00B63978" w:rsidRPr="000F0D69">
        <w:rPr>
          <w:b/>
          <w:lang w:val="en-GB"/>
        </w:rPr>
        <w:t xml:space="preserve"> TA if the </w:t>
      </w:r>
      <w:r w:rsidR="00B63978">
        <w:rPr>
          <w:b/>
          <w:lang w:val="en-GB"/>
        </w:rPr>
        <w:t>format “</w:t>
      </w:r>
      <w:r w:rsidR="00B63978">
        <w:rPr>
          <w:b/>
          <w:i/>
          <w:lang w:val="en-GB"/>
        </w:rPr>
        <w:t>after</w:t>
      </w:r>
      <w:r w:rsidR="00B63978" w:rsidRPr="000F0D69">
        <w:rPr>
          <w:b/>
          <w:i/>
          <w:lang w:val="en-GB"/>
        </w:rPr>
        <w:t>_2012</w:t>
      </w:r>
      <w:r w:rsidR="00B63978">
        <w:rPr>
          <w:b/>
          <w:i/>
          <w:lang w:val="en-GB"/>
        </w:rPr>
        <w:t xml:space="preserve">” </w:t>
      </w:r>
      <w:r w:rsidR="00B63978" w:rsidRPr="000F0D69">
        <w:rPr>
          <w:b/>
          <w:lang w:val="en-GB"/>
        </w:rPr>
        <w:t>is selected, while is applied to T</w:t>
      </w:r>
      <w:r w:rsidR="00B63978">
        <w:rPr>
          <w:b/>
          <w:lang w:val="en-GB"/>
        </w:rPr>
        <w:t>D</w:t>
      </w:r>
      <w:r w:rsidR="00B63978" w:rsidRPr="000F0D69">
        <w:rPr>
          <w:b/>
          <w:lang w:val="en-GB"/>
        </w:rPr>
        <w:t xml:space="preserve"> if the </w:t>
      </w:r>
      <w:r w:rsidR="00B63978">
        <w:rPr>
          <w:b/>
          <w:lang w:val="en-GB"/>
        </w:rPr>
        <w:t>format “</w:t>
      </w:r>
      <w:r w:rsidR="00B63978">
        <w:rPr>
          <w:b/>
          <w:i/>
          <w:lang w:val="en-GB"/>
        </w:rPr>
        <w:t xml:space="preserve">before </w:t>
      </w:r>
      <w:smartTag w:uri="urn:schemas-microsoft-com:office:smarttags" w:element="metricconverter">
        <w:smartTagPr>
          <w:attr w:name="ProductID" w:val="2012”"/>
        </w:smartTagPr>
        <w:r w:rsidR="00B63978" w:rsidRPr="000F0D69">
          <w:rPr>
            <w:b/>
            <w:i/>
            <w:lang w:val="en-GB"/>
          </w:rPr>
          <w:t>2012</w:t>
        </w:r>
        <w:r w:rsidR="00B63978">
          <w:rPr>
            <w:b/>
            <w:i/>
            <w:lang w:val="en-GB"/>
          </w:rPr>
          <w:t>”</w:t>
        </w:r>
      </w:smartTag>
      <w:r w:rsidR="00B63978">
        <w:rPr>
          <w:b/>
          <w:i/>
          <w:lang w:val="en-GB"/>
        </w:rPr>
        <w:t xml:space="preserve"> </w:t>
      </w:r>
      <w:r w:rsidR="00B63978" w:rsidRPr="000F0D69">
        <w:rPr>
          <w:b/>
          <w:lang w:val="en-GB"/>
        </w:rPr>
        <w:t>is selected</w:t>
      </w:r>
      <w:r w:rsidR="00B63978">
        <w:rPr>
          <w:lang w:val="en-GB"/>
        </w:rPr>
        <w:t xml:space="preserve">. </w:t>
      </w:r>
    </w:p>
    <w:p w:rsidR="003A7272" w:rsidRDefault="003A7272" w:rsidP="00817EDC">
      <w:pPr>
        <w:jc w:val="both"/>
        <w:rPr>
          <w:lang w:val="en-GB"/>
        </w:rPr>
      </w:pPr>
    </w:p>
    <w:p w:rsidR="00E96AE4" w:rsidRPr="00E96AE4" w:rsidRDefault="00E96AE4" w:rsidP="00817EDC">
      <w:pPr>
        <w:jc w:val="both"/>
        <w:rPr>
          <w:lang w:val="en-GB"/>
        </w:rPr>
      </w:pPr>
      <w:r>
        <w:rPr>
          <w:lang w:val="en-GB"/>
        </w:rPr>
        <w:t xml:space="preserve">In </w:t>
      </w:r>
      <w:proofErr w:type="spellStart"/>
      <w:r>
        <w:rPr>
          <w:lang w:val="en-GB"/>
        </w:rPr>
        <w:t>RoME</w:t>
      </w:r>
      <w:proofErr w:type="spellEnd"/>
      <w:r>
        <w:rPr>
          <w:lang w:val="en-GB"/>
        </w:rPr>
        <w:t xml:space="preserve"> 1.4 the format of TA table was updated, including also information of salinity and including additional checks on allowed values in the fields SHOOTING_DEPTH</w:t>
      </w:r>
      <w:r w:rsidR="001869AD">
        <w:rPr>
          <w:lang w:val="en-GB"/>
        </w:rPr>
        <w:t xml:space="preserve"> (now even 0 is allowed)</w:t>
      </w:r>
      <w:r>
        <w:rPr>
          <w:lang w:val="en-GB"/>
        </w:rPr>
        <w:t>, HAULING_DEPTH</w:t>
      </w:r>
      <w:r w:rsidR="001869AD">
        <w:rPr>
          <w:lang w:val="en-GB"/>
        </w:rPr>
        <w:t>(now even 0 is allowed)</w:t>
      </w:r>
      <w:r>
        <w:rPr>
          <w:lang w:val="en-GB"/>
        </w:rPr>
        <w:t>, DISTANCE, WING_OPENING, WARP_LENGTH, WARP_DIAMETER, BOTTOM_TEMPERATURE_BEGINNING</w:t>
      </w:r>
      <w:r w:rsidR="001869AD">
        <w:rPr>
          <w:lang w:val="en-GB"/>
        </w:rPr>
        <w:t xml:space="preserve"> (now even NA is allowed)</w:t>
      </w:r>
      <w:r>
        <w:rPr>
          <w:lang w:val="en-GB"/>
        </w:rPr>
        <w:t>, BOTTOM_TEMPERATURE_END</w:t>
      </w:r>
      <w:r w:rsidR="001869AD">
        <w:rPr>
          <w:lang w:val="en-GB"/>
        </w:rPr>
        <w:t>(now even NA is allowed),</w:t>
      </w:r>
      <w:r>
        <w:rPr>
          <w:lang w:val="en-GB"/>
        </w:rPr>
        <w:t>, BOTTOM_SALINITY_BEGINNING</w:t>
      </w:r>
      <w:r w:rsidR="001869AD">
        <w:rPr>
          <w:lang w:val="en-GB"/>
        </w:rPr>
        <w:t xml:space="preserve"> (even NA is allowed),</w:t>
      </w:r>
      <w:r>
        <w:rPr>
          <w:lang w:val="en-GB"/>
        </w:rPr>
        <w:t xml:space="preserve"> and BOTTOM_SALINITY_END</w:t>
      </w:r>
      <w:r w:rsidR="001869AD">
        <w:rPr>
          <w:lang w:val="en-GB"/>
        </w:rPr>
        <w:t>(even NA is allowed)</w:t>
      </w:r>
      <w:r w:rsidR="00660958">
        <w:rPr>
          <w:lang w:val="en-GB"/>
        </w:rPr>
        <w:t>.</w:t>
      </w:r>
    </w:p>
    <w:p w:rsidR="00E96AE4" w:rsidRPr="003A7272" w:rsidRDefault="00660958" w:rsidP="00817EDC">
      <w:pPr>
        <w:jc w:val="both"/>
        <w:rPr>
          <w:lang w:val="en-GB"/>
        </w:rPr>
      </w:pPr>
      <w:r>
        <w:rPr>
          <w:lang w:val="en-GB"/>
        </w:rPr>
        <w:t>The strata codes was updated according to the INSTRUCTION MANUAL VERSION 9</w:t>
      </w:r>
      <w:r w:rsidRPr="0051196A">
        <w:rPr>
          <w:lang w:val="en-GB"/>
        </w:rPr>
        <w:t xml:space="preserve"> MEDITS 201</w:t>
      </w:r>
      <w:r>
        <w:rPr>
          <w:lang w:val="en-GB"/>
        </w:rPr>
        <w:t>7).</w:t>
      </w:r>
      <w:r w:rsidR="001869AD">
        <w:rPr>
          <w:lang w:val="en-GB"/>
        </w:rPr>
        <w:t xml:space="preserve"> </w:t>
      </w:r>
    </w:p>
    <w:p w:rsidR="00A102B3" w:rsidRPr="001B042D" w:rsidRDefault="00A102B3" w:rsidP="007426BD">
      <w:pPr>
        <w:pStyle w:val="Rometitolo2"/>
        <w:rPr>
          <w:lang w:val="en-GB"/>
        </w:rPr>
      </w:pPr>
      <w:bookmarkStart w:id="3" w:name="_Toc383104059"/>
      <w:r w:rsidRPr="001B042D">
        <w:rPr>
          <w:lang w:val="en-GB"/>
        </w:rPr>
        <w:t>2.2 Check on TB file</w:t>
      </w:r>
      <w:bookmarkEnd w:id="3"/>
    </w:p>
    <w:p w:rsidR="00A102B3" w:rsidRPr="00123444" w:rsidRDefault="00A102B3" w:rsidP="00B67623">
      <w:pPr>
        <w:ind w:left="360"/>
        <w:jc w:val="both"/>
        <w:rPr>
          <w:lang w:val="en-GB"/>
        </w:rPr>
      </w:pPr>
      <w:r w:rsidRPr="00123444">
        <w:rPr>
          <w:lang w:val="en-GB"/>
        </w:rPr>
        <w:t>The checks specific for TB</w:t>
      </w:r>
      <w:r w:rsidR="00B04276">
        <w:rPr>
          <w:lang w:val="en-GB"/>
        </w:rPr>
        <w:t xml:space="preserve">, </w:t>
      </w:r>
      <w:r w:rsidR="00DC5032">
        <w:rPr>
          <w:lang w:val="en-GB"/>
        </w:rPr>
        <w:t>already present</w:t>
      </w:r>
      <w:r w:rsidR="00B04276">
        <w:rPr>
          <w:lang w:val="en-GB"/>
        </w:rPr>
        <w:t xml:space="preserve"> in </w:t>
      </w:r>
      <w:proofErr w:type="spellStart"/>
      <w:smartTag w:uri="urn:schemas-microsoft-com:office:smarttags" w:element="place">
        <w:smartTag w:uri="urn:schemas-microsoft-com:office:smarttags" w:element="City">
          <w:r w:rsidR="00B04276">
            <w:rPr>
              <w:lang w:val="en-GB"/>
            </w:rPr>
            <w:t>RoME</w:t>
          </w:r>
        </w:smartTag>
      </w:smartTag>
      <w:proofErr w:type="spellEnd"/>
      <w:r w:rsidR="00B04276">
        <w:rPr>
          <w:lang w:val="en-GB"/>
        </w:rPr>
        <w:t xml:space="preserve"> 1.2</w:t>
      </w:r>
      <w:r w:rsidRPr="00123444">
        <w:rPr>
          <w:lang w:val="en-GB"/>
        </w:rPr>
        <w:t xml:space="preserve"> are summarized in the table below:</w:t>
      </w:r>
    </w:p>
    <w:p w:rsidR="001715C4" w:rsidRPr="00123444" w:rsidRDefault="001715C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E4E6F" w:rsidRPr="00831DAE">
        <w:trPr>
          <w:tblHeader/>
        </w:trPr>
        <w:tc>
          <w:tcPr>
            <w:tcW w:w="4601" w:type="dxa"/>
          </w:tcPr>
          <w:p w:rsidR="001E4E6F" w:rsidRPr="00831DAE" w:rsidRDefault="001E4E6F" w:rsidP="00831DAE">
            <w:pPr>
              <w:ind w:left="360"/>
              <w:jc w:val="both"/>
              <w:rPr>
                <w:b/>
                <w:lang w:val="en-GB"/>
              </w:rPr>
            </w:pPr>
            <w:r w:rsidRPr="00831DAE">
              <w:rPr>
                <w:b/>
                <w:lang w:val="en-GB"/>
              </w:rPr>
              <w:t>CHECK</w:t>
            </w:r>
          </w:p>
        </w:tc>
        <w:tc>
          <w:tcPr>
            <w:tcW w:w="4889" w:type="dxa"/>
          </w:tcPr>
          <w:p w:rsidR="001E4E6F" w:rsidRPr="00831DAE" w:rsidRDefault="001E4E6F" w:rsidP="00831DAE">
            <w:pPr>
              <w:ind w:left="360"/>
              <w:jc w:val="both"/>
              <w:rPr>
                <w:b/>
                <w:lang w:val="en-GB"/>
              </w:rPr>
            </w:pPr>
            <w:r w:rsidRPr="00831DAE">
              <w:rPr>
                <w:b/>
                <w:lang w:val="en-GB"/>
              </w:rPr>
              <w:t>Function</w:t>
            </w:r>
          </w:p>
        </w:tc>
      </w:tr>
      <w:tr w:rsidR="001E4E6F" w:rsidRPr="00831DAE">
        <w:tc>
          <w:tcPr>
            <w:tcW w:w="4601" w:type="dxa"/>
          </w:tcPr>
          <w:p w:rsidR="001E4E6F" w:rsidRPr="00831DAE" w:rsidRDefault="001715C4" w:rsidP="001A4F95">
            <w:pPr>
              <w:ind w:left="360"/>
              <w:jc w:val="both"/>
              <w:rPr>
                <w:lang w:val="en-GB"/>
              </w:rPr>
            </w:pPr>
            <w:r w:rsidRPr="00831DAE">
              <w:rPr>
                <w:lang w:val="en-GB"/>
              </w:rPr>
              <w:t>C</w:t>
            </w:r>
            <w:r w:rsidR="001E4E6F" w:rsidRPr="00831DAE">
              <w:rPr>
                <w:lang w:val="en-GB"/>
              </w:rPr>
              <w:t>orrectness of species MEDITS code</w:t>
            </w:r>
            <w:r w:rsidR="007A560A" w:rsidRPr="00831DAE">
              <w:rPr>
                <w:lang w:val="en-GB"/>
              </w:rPr>
              <w:t xml:space="preserve"> and </w:t>
            </w:r>
            <w:proofErr w:type="spellStart"/>
            <w:r w:rsidR="007A560A" w:rsidRPr="00831DAE">
              <w:rPr>
                <w:lang w:val="en-GB"/>
              </w:rPr>
              <w:t>faunistic</w:t>
            </w:r>
            <w:proofErr w:type="spellEnd"/>
            <w:r w:rsidR="007A560A" w:rsidRPr="00831DAE">
              <w:rPr>
                <w:lang w:val="en-GB"/>
              </w:rPr>
              <w:t xml:space="preserve"> category</w:t>
            </w:r>
            <w:r w:rsidR="00304BDC" w:rsidRPr="00831DAE">
              <w:rPr>
                <w:lang w:val="en-GB"/>
              </w:rPr>
              <w:t xml:space="preserve"> according to </w:t>
            </w:r>
            <w:r w:rsidR="001A4F95">
              <w:rPr>
                <w:lang w:val="en-GB"/>
              </w:rPr>
              <w:t>reference</w:t>
            </w:r>
            <w:r w:rsidR="00304BDC" w:rsidRPr="00831DAE">
              <w:rPr>
                <w:lang w:val="en-GB"/>
              </w:rPr>
              <w:t xml:space="preserve"> list in Tables directory</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check_rubincode</w:t>
            </w:r>
            <w:proofErr w:type="spellEnd"/>
            <w:r w:rsidR="00304BDC" w:rsidRPr="00831DAE">
              <w:rPr>
                <w:rFonts w:ascii="Courier" w:hAnsi="Courier"/>
                <w:vertAlign w:val="superscript"/>
              </w:rPr>
              <w:t>*</w:t>
            </w:r>
          </w:p>
        </w:tc>
      </w:tr>
      <w:tr w:rsidR="001E4E6F" w:rsidRPr="00831DAE">
        <w:tc>
          <w:tcPr>
            <w:tcW w:w="4601" w:type="dxa"/>
          </w:tcPr>
          <w:p w:rsidR="001E4E6F" w:rsidRPr="00C607A9" w:rsidRDefault="001E4E6F" w:rsidP="00831DAE">
            <w:pPr>
              <w:ind w:left="360"/>
              <w:jc w:val="both"/>
              <w:rPr>
                <w:lang w:val="es-ES"/>
              </w:rPr>
            </w:pPr>
            <w:r w:rsidRPr="00C607A9">
              <w:rPr>
                <w:lang w:val="es-ES"/>
              </w:rPr>
              <w:t>NB_TOT=NB_F+NB_M+NB_U</w:t>
            </w:r>
          </w:p>
        </w:tc>
        <w:tc>
          <w:tcPr>
            <w:tcW w:w="4889" w:type="dxa"/>
          </w:tcPr>
          <w:p w:rsidR="001E4E6F" w:rsidRPr="00831DAE" w:rsidRDefault="001E4E6F" w:rsidP="00DC5032">
            <w:pPr>
              <w:ind w:left="360"/>
              <w:jc w:val="both"/>
              <w:rPr>
                <w:rFonts w:ascii="Courier" w:hAnsi="Courier"/>
                <w:lang w:val="en-GB"/>
              </w:rPr>
            </w:pPr>
            <w:proofErr w:type="spellStart"/>
            <w:r w:rsidRPr="00831DAE">
              <w:rPr>
                <w:rFonts w:ascii="Courier" w:hAnsi="Courier"/>
                <w:lang w:val="en-GB"/>
              </w:rPr>
              <w:t>check_nbtotTB</w:t>
            </w:r>
            <w:proofErr w:type="spellEnd"/>
            <w:r w:rsidR="00DC5032" w:rsidRPr="00DC5032">
              <w:rPr>
                <w:vertAlign w:val="superscript"/>
              </w:rPr>
              <w:t>*</w:t>
            </w:r>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 total weight and total number in the </w:t>
            </w:r>
            <w:r w:rsidRPr="00831DAE">
              <w:rPr>
                <w:lang w:val="en-GB"/>
              </w:rPr>
              <w:lastRenderedPageBreak/>
              <w:t>haul have to be consistent</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lastRenderedPageBreak/>
              <w:t>check_weight</w:t>
            </w:r>
            <w:proofErr w:type="spellEnd"/>
            <w:r w:rsidR="00530638" w:rsidRPr="00831DAE">
              <w:rPr>
                <w:rFonts w:ascii="Courier" w:hAnsi="Courier"/>
                <w:vertAlign w:val="superscript"/>
              </w:rPr>
              <w:t>*</w:t>
            </w:r>
          </w:p>
        </w:tc>
      </w:tr>
      <w:tr w:rsidR="009059DF" w:rsidRPr="00831DAE">
        <w:tc>
          <w:tcPr>
            <w:tcW w:w="4601" w:type="dxa"/>
          </w:tcPr>
          <w:p w:rsidR="009059DF" w:rsidRPr="00831DAE" w:rsidRDefault="009059DF" w:rsidP="00831DAE">
            <w:pPr>
              <w:ind w:left="360"/>
              <w:jc w:val="both"/>
              <w:rPr>
                <w:lang w:val="en-GB"/>
              </w:rPr>
            </w:pPr>
            <w:r w:rsidRPr="00831DAE">
              <w:rPr>
                <w:lang w:val="en-GB"/>
              </w:rPr>
              <w:lastRenderedPageBreak/>
              <w:t>If total weight is different from 0, total number must be different from 0</w:t>
            </w:r>
            <w:r w:rsidR="00E4341C" w:rsidRPr="00831DAE">
              <w:rPr>
                <w:lang w:val="en-GB"/>
              </w:rPr>
              <w:t xml:space="preserve"> </w:t>
            </w:r>
            <w:r w:rsidR="00FE1A7F" w:rsidRPr="00831DAE">
              <w:rPr>
                <w:lang w:val="en-GB"/>
              </w:rPr>
              <w:t xml:space="preserve">(only if the category of the species is different from “E”) </w:t>
            </w:r>
            <w:r w:rsidR="00E4341C" w:rsidRPr="00831DAE">
              <w:rPr>
                <w:lang w:val="en-GB"/>
              </w:rPr>
              <w:t>and vice versa</w:t>
            </w:r>
            <w:r w:rsidR="00530638" w:rsidRPr="00831DAE">
              <w:rPr>
                <w:lang w:val="en-GB"/>
              </w:rPr>
              <w:t xml:space="preserve"> (for all </w:t>
            </w:r>
            <w:proofErr w:type="spellStart"/>
            <w:r w:rsidR="00530638" w:rsidRPr="00831DAE">
              <w:rPr>
                <w:lang w:val="en-GB"/>
              </w:rPr>
              <w:t>faunistic</w:t>
            </w:r>
            <w:proofErr w:type="spellEnd"/>
            <w:r w:rsidR="00530638" w:rsidRPr="00831DAE">
              <w:rPr>
                <w:lang w:val="en-GB"/>
              </w:rPr>
              <w:t xml:space="preserve"> categories)</w:t>
            </w:r>
          </w:p>
        </w:tc>
        <w:tc>
          <w:tcPr>
            <w:tcW w:w="4889" w:type="dxa"/>
          </w:tcPr>
          <w:p w:rsidR="009059DF" w:rsidRPr="00831DAE" w:rsidRDefault="00E4341C" w:rsidP="00831DAE">
            <w:pPr>
              <w:ind w:left="360"/>
              <w:jc w:val="both"/>
              <w:rPr>
                <w:rFonts w:ascii="Courier" w:hAnsi="Courier"/>
                <w:lang w:val="en-GB"/>
              </w:rPr>
            </w:pPr>
            <w:proofErr w:type="spellStart"/>
            <w:r w:rsidRPr="00831DAE">
              <w:rPr>
                <w:rFonts w:ascii="Courier" w:hAnsi="Courier"/>
                <w:lang w:val="en-GB"/>
              </w:rPr>
              <w:t>check_weight_tot_nb</w:t>
            </w:r>
            <w:proofErr w:type="spellEnd"/>
            <w:r w:rsidR="00C5679D" w:rsidRPr="00831DAE">
              <w:rPr>
                <w:rFonts w:ascii="Courier" w:hAnsi="Courier"/>
                <w:vertAlign w:val="superscript"/>
              </w:rPr>
              <w:t>*</w:t>
            </w:r>
          </w:p>
        </w:tc>
      </w:tr>
      <w:tr w:rsidR="007A560A" w:rsidRPr="00831DAE">
        <w:tc>
          <w:tcPr>
            <w:tcW w:w="4601" w:type="dxa"/>
          </w:tcPr>
          <w:p w:rsidR="007A560A" w:rsidRPr="00831DAE" w:rsidRDefault="00A10B31" w:rsidP="00831DAE">
            <w:pPr>
              <w:ind w:left="360"/>
              <w:jc w:val="both"/>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proofErr w:type="spellStart"/>
            <w:r w:rsidRPr="00831DAE">
              <w:rPr>
                <w:rFonts w:ascii="Courier" w:hAnsi="Courier"/>
                <w:lang w:val="en-GB"/>
              </w:rPr>
              <w:t>check_dictionary</w:t>
            </w:r>
            <w:proofErr w:type="spellEnd"/>
          </w:p>
        </w:tc>
      </w:tr>
      <w:tr w:rsidR="00BA13D9" w:rsidRPr="00831DAE">
        <w:tc>
          <w:tcPr>
            <w:tcW w:w="4601" w:type="dxa"/>
          </w:tcPr>
          <w:p w:rsidR="00BA13D9" w:rsidRPr="00831DAE" w:rsidRDefault="008153D4" w:rsidP="00831DAE">
            <w:pPr>
              <w:ind w:left="360"/>
              <w:jc w:val="both"/>
              <w:rPr>
                <w:lang w:val="en-GB"/>
              </w:rPr>
            </w:pPr>
            <w:r w:rsidRPr="00831DAE">
              <w:rPr>
                <w:lang w:val="en-GB"/>
              </w:rPr>
              <w:t>All the fields</w:t>
            </w:r>
            <w:r w:rsidRPr="00831DAE">
              <w:rPr>
                <w:bCs/>
                <w:lang w:val="en-GB"/>
              </w:rPr>
              <w:t xml:space="preserve"> must be not empty</w:t>
            </w:r>
            <w:r w:rsidRPr="00831DAE">
              <w:rPr>
                <w:lang w:val="en-GB"/>
              </w:rPr>
              <w:t xml:space="preserve"> </w:t>
            </w:r>
          </w:p>
        </w:tc>
        <w:tc>
          <w:tcPr>
            <w:tcW w:w="4889" w:type="dxa"/>
          </w:tcPr>
          <w:p w:rsidR="00BA13D9" w:rsidRPr="00831DAE" w:rsidRDefault="008153D4" w:rsidP="00831DAE">
            <w:pPr>
              <w:ind w:left="360"/>
              <w:jc w:val="both"/>
              <w:rPr>
                <w:rFonts w:ascii="Courier" w:hAnsi="Courier"/>
                <w:lang w:val="en-GB"/>
              </w:rPr>
            </w:pPr>
            <w:proofErr w:type="spellStart"/>
            <w:r w:rsidRPr="00831DAE">
              <w:rPr>
                <w:rFonts w:ascii="Courier" w:hAnsi="Courier"/>
                <w:lang w:val="en-GB"/>
              </w:rPr>
              <w:t>check_no_empty_fields</w:t>
            </w:r>
            <w:proofErr w:type="spellEnd"/>
          </w:p>
        </w:tc>
      </w:tr>
      <w:tr w:rsidR="001E4E6F" w:rsidRPr="00831DAE">
        <w:tc>
          <w:tcPr>
            <w:tcW w:w="4601" w:type="dxa"/>
          </w:tcPr>
          <w:p w:rsidR="001E4E6F" w:rsidRPr="00831DAE" w:rsidRDefault="001E4E6F" w:rsidP="00831DAE">
            <w:pPr>
              <w:ind w:left="360"/>
              <w:jc w:val="both"/>
              <w:rPr>
                <w:lang w:val="en-GB"/>
              </w:rPr>
            </w:pPr>
            <w:r w:rsidRPr="00831DAE">
              <w:rPr>
                <w:lang w:val="en-GB"/>
              </w:rPr>
              <w:t>There must not be duplicated records</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check_identical_records</w:t>
            </w:r>
            <w:proofErr w:type="spellEnd"/>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There must not be quasi-identical records </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check_quasiidentical_records</w:t>
            </w:r>
            <w:proofErr w:type="spellEnd"/>
          </w:p>
        </w:tc>
      </w:tr>
    </w:tbl>
    <w:p w:rsidR="001E4E6F" w:rsidRPr="00123444" w:rsidRDefault="001E4E6F" w:rsidP="00B67623">
      <w:pPr>
        <w:ind w:left="360"/>
        <w:jc w:val="both"/>
        <w:rPr>
          <w:lang w:val="en-GB"/>
        </w:rPr>
      </w:pPr>
    </w:p>
    <w:p w:rsidR="00851C75" w:rsidRPr="00123444" w:rsidRDefault="00851C75" w:rsidP="00B67623">
      <w:pPr>
        <w:ind w:left="360"/>
        <w:jc w:val="both"/>
        <w:rPr>
          <w:lang w:val="en-GB"/>
        </w:rPr>
      </w:pPr>
      <w:r w:rsidRPr="00123444">
        <w:rPr>
          <w:lang w:val="en-GB"/>
        </w:rPr>
        <w:t>Some details about check functions are listed below:</w:t>
      </w:r>
    </w:p>
    <w:p w:rsidR="009920BD" w:rsidRPr="00123444" w:rsidRDefault="00851C75" w:rsidP="00B67623">
      <w:pPr>
        <w:numPr>
          <w:ilvl w:val="0"/>
          <w:numId w:val="5"/>
        </w:numPr>
        <w:ind w:left="360"/>
        <w:jc w:val="both"/>
        <w:rPr>
          <w:lang w:val="en-GB"/>
        </w:rPr>
      </w:pPr>
      <w:proofErr w:type="spellStart"/>
      <w:r w:rsidRPr="00123444">
        <w:rPr>
          <w:rFonts w:ascii="Courier" w:hAnsi="Courier"/>
          <w:lang w:val="en-GB"/>
        </w:rPr>
        <w:t>check_rubincode</w:t>
      </w:r>
      <w:proofErr w:type="spellEnd"/>
      <w:r w:rsidRPr="00123444">
        <w:rPr>
          <w:lang w:val="en-GB"/>
        </w:rPr>
        <w:t xml:space="preserve"> : </w:t>
      </w:r>
      <w:r w:rsidR="009F7E9F">
        <w:rPr>
          <w:lang w:val="en-GB"/>
        </w:rPr>
        <w:t xml:space="preserve">in case the format </w:t>
      </w:r>
      <w:r w:rsidR="009F7E9F" w:rsidRPr="00817EDC">
        <w:rPr>
          <w:i/>
          <w:lang w:val="en-GB"/>
        </w:rPr>
        <w:t>“before_2012”</w:t>
      </w:r>
      <w:r w:rsidR="009F7E9F">
        <w:rPr>
          <w:lang w:val="en-GB"/>
        </w:rPr>
        <w:t xml:space="preserve"> has been selected, </w:t>
      </w:r>
      <w:r w:rsidRPr="00123444">
        <w:rPr>
          <w:lang w:val="en-GB"/>
        </w:rPr>
        <w:t>f</w:t>
      </w:r>
      <w:r w:rsidR="001E4E6F" w:rsidRPr="00123444">
        <w:rPr>
          <w:lang w:val="en-GB"/>
        </w:rPr>
        <w:t xml:space="preserve">or the check on species MEDITS code </w:t>
      </w:r>
      <w:r w:rsidR="00437122" w:rsidRPr="00123444">
        <w:rPr>
          <w:lang w:val="en-GB"/>
        </w:rPr>
        <w:t xml:space="preserve">was used </w:t>
      </w:r>
      <w:r w:rsidR="001E4E6F" w:rsidRPr="00123444">
        <w:rPr>
          <w:lang w:val="en-GB"/>
        </w:rPr>
        <w:t>the FM list corresponding to Annexe XV</w:t>
      </w:r>
      <w:r w:rsidR="00437122">
        <w:rPr>
          <w:lang w:val="en-GB"/>
        </w:rPr>
        <w:t xml:space="preserve"> </w:t>
      </w:r>
      <w:r w:rsidR="00437122" w:rsidRPr="005D3E17">
        <w:rPr>
          <w:lang w:val="en-GB"/>
        </w:rPr>
        <w:t>INSTRUCTION MANUAL VERSION 5 MEDITS 2007</w:t>
      </w:r>
      <w:r w:rsidR="00820CF3">
        <w:rPr>
          <w:lang w:val="en-GB"/>
        </w:rPr>
        <w:t xml:space="preserve"> </w:t>
      </w:r>
      <w:r w:rsidR="009F7E9F">
        <w:rPr>
          <w:lang w:val="en-GB"/>
        </w:rPr>
        <w:t>(</w:t>
      </w:r>
      <w:r w:rsidR="00820CF3">
        <w:rPr>
          <w:lang w:val="en-GB"/>
        </w:rPr>
        <w:t>contained in</w:t>
      </w:r>
      <w:r w:rsidR="00437122">
        <w:rPr>
          <w:lang w:val="en-GB"/>
        </w:rPr>
        <w:t xml:space="preserve"> </w:t>
      </w:r>
      <w:r w:rsidR="00820CF3" w:rsidRPr="00820CF3">
        <w:rPr>
          <w:i/>
          <w:lang w:val="en-GB"/>
        </w:rPr>
        <w:t>Tables</w:t>
      </w:r>
      <w:r w:rsidR="00820CF3">
        <w:rPr>
          <w:lang w:val="en-GB"/>
        </w:rPr>
        <w:t xml:space="preserve"> directory</w:t>
      </w:r>
      <w:r w:rsidR="009F7E9F">
        <w:rPr>
          <w:lang w:val="en-GB"/>
        </w:rPr>
        <w:t xml:space="preserve"> and names </w:t>
      </w:r>
      <w:r w:rsidR="009F7E9F" w:rsidRPr="00817EDC">
        <w:rPr>
          <w:i/>
          <w:lang w:val="en-GB"/>
        </w:rPr>
        <w:t xml:space="preserve">FM </w:t>
      </w:r>
      <w:proofErr w:type="spellStart"/>
      <w:r w:rsidR="009F7E9F" w:rsidRPr="00817EDC">
        <w:rPr>
          <w:i/>
          <w:lang w:val="en-GB"/>
        </w:rPr>
        <w:t>list_old</w:t>
      </w:r>
      <w:proofErr w:type="spellEnd"/>
      <w:r w:rsidR="009F7E9F">
        <w:rPr>
          <w:i/>
          <w:lang w:val="en-GB"/>
        </w:rPr>
        <w:t>)</w:t>
      </w:r>
      <w:r w:rsidR="00820CF3">
        <w:rPr>
          <w:lang w:val="en-GB"/>
        </w:rPr>
        <w:t>;</w:t>
      </w:r>
      <w:r w:rsidR="009F7E9F">
        <w:rPr>
          <w:lang w:val="en-GB"/>
        </w:rPr>
        <w:t xml:space="preserve"> in case the selected format was “</w:t>
      </w:r>
      <w:r w:rsidR="009F7E9F" w:rsidRPr="00817EDC">
        <w:rPr>
          <w:i/>
          <w:lang w:val="en-GB"/>
        </w:rPr>
        <w:t>after_2012</w:t>
      </w:r>
      <w:r w:rsidR="009F7E9F">
        <w:rPr>
          <w:lang w:val="en-GB"/>
        </w:rPr>
        <w:t>”</w:t>
      </w:r>
      <w:r w:rsidR="001A4F95">
        <w:rPr>
          <w:lang w:val="en-GB"/>
        </w:rPr>
        <w:t>, the T</w:t>
      </w:r>
      <w:r w:rsidR="00DF0C66">
        <w:rPr>
          <w:lang w:val="en-GB"/>
        </w:rPr>
        <w:t xml:space="preserve">M list contained in the </w:t>
      </w:r>
      <w:r w:rsidR="00DF0C66" w:rsidRPr="005D3E17">
        <w:rPr>
          <w:lang w:val="en-GB"/>
        </w:rPr>
        <w:t xml:space="preserve">INSTRUCTION MANUAL VERSION </w:t>
      </w:r>
      <w:r w:rsidR="00EB4167">
        <w:rPr>
          <w:lang w:val="en-GB"/>
        </w:rPr>
        <w:t>7</w:t>
      </w:r>
      <w:r w:rsidR="00DF0C66" w:rsidRPr="005D3E17">
        <w:rPr>
          <w:lang w:val="en-GB"/>
        </w:rPr>
        <w:t xml:space="preserve"> MEDITS 20</w:t>
      </w:r>
      <w:r w:rsidR="00EB4167">
        <w:rPr>
          <w:lang w:val="en-GB"/>
        </w:rPr>
        <w:t>13</w:t>
      </w:r>
      <w:r w:rsidR="00DF0C66">
        <w:rPr>
          <w:lang w:val="en-GB"/>
        </w:rPr>
        <w:t xml:space="preserve"> is taken as reference to check the correctness of species code and category.</w:t>
      </w:r>
    </w:p>
    <w:p w:rsidR="009B43EA" w:rsidRDefault="009920BD" w:rsidP="009B43EA">
      <w:pPr>
        <w:numPr>
          <w:ilvl w:val="0"/>
          <w:numId w:val="5"/>
        </w:numPr>
        <w:ind w:left="360"/>
        <w:jc w:val="both"/>
        <w:rPr>
          <w:lang w:val="en-GB"/>
        </w:rPr>
      </w:pPr>
      <w:proofErr w:type="spellStart"/>
      <w:r w:rsidRPr="00123444">
        <w:rPr>
          <w:rFonts w:ascii="Courier" w:hAnsi="Courier"/>
          <w:lang w:val="en-GB"/>
        </w:rPr>
        <w:t>check_weight</w:t>
      </w:r>
      <w:proofErr w:type="spellEnd"/>
      <w:r w:rsidRPr="00123444">
        <w:rPr>
          <w:lang w:val="en-GB"/>
        </w:rPr>
        <w:t xml:space="preserve"> : t</w:t>
      </w:r>
      <w:r w:rsidR="00D47CAD" w:rsidRPr="00123444">
        <w:rPr>
          <w:lang w:val="en-GB"/>
        </w:rPr>
        <w:t xml:space="preserve">he check of </w:t>
      </w:r>
      <w:r w:rsidR="005D3BFF">
        <w:rPr>
          <w:lang w:val="en-GB"/>
        </w:rPr>
        <w:t xml:space="preserve">the consistency of </w:t>
      </w:r>
      <w:r w:rsidR="00D47CAD" w:rsidRPr="00123444">
        <w:rPr>
          <w:lang w:val="en-GB"/>
        </w:rPr>
        <w:t>total weight and total number in TB is performed aft</w:t>
      </w:r>
      <w:r w:rsidR="005D3BFF">
        <w:rPr>
          <w:lang w:val="en-GB"/>
        </w:rPr>
        <w:t>er computing the mean weight for</w:t>
      </w:r>
      <w:r w:rsidR="00D47CAD" w:rsidRPr="00123444">
        <w:rPr>
          <w:lang w:val="en-GB"/>
        </w:rPr>
        <w:t xml:space="preserve"> each species in each haul; a list of the weight </w:t>
      </w:r>
      <w:r w:rsidR="00D47CAD" w:rsidRPr="00CA303D">
        <w:rPr>
          <w:lang w:val="en-GB"/>
        </w:rPr>
        <w:t xml:space="preserve">intervals </w:t>
      </w:r>
      <w:r w:rsidR="00820CF3" w:rsidRPr="00CA303D">
        <w:rPr>
          <w:lang w:val="en-GB"/>
        </w:rPr>
        <w:t>is</w:t>
      </w:r>
      <w:r w:rsidR="00D47CAD" w:rsidRPr="00CA303D">
        <w:rPr>
          <w:lang w:val="en-GB"/>
        </w:rPr>
        <w:t xml:space="preserve"> </w:t>
      </w:r>
      <w:r w:rsidR="00820CF3" w:rsidRPr="00CA303D">
        <w:rPr>
          <w:lang w:val="en-GB"/>
        </w:rPr>
        <w:t>provid</w:t>
      </w:r>
      <w:r w:rsidR="0082263B" w:rsidRPr="00CA303D">
        <w:rPr>
          <w:lang w:val="en-GB"/>
        </w:rPr>
        <w:t xml:space="preserve">ed </w:t>
      </w:r>
      <w:r w:rsidR="00820CF3" w:rsidRPr="00CA303D">
        <w:rPr>
          <w:lang w:val="en-GB"/>
        </w:rPr>
        <w:t xml:space="preserve">in </w:t>
      </w:r>
      <w:r w:rsidR="00820CF3" w:rsidRPr="00CA303D">
        <w:rPr>
          <w:i/>
          <w:lang w:val="en-GB"/>
        </w:rPr>
        <w:t>Tables</w:t>
      </w:r>
      <w:r w:rsidR="00820CF3" w:rsidRPr="00CA303D">
        <w:rPr>
          <w:lang w:val="en-GB"/>
        </w:rPr>
        <w:t xml:space="preserve"> directory (Species_LEN_WEIGHT.csv ); this list was filled in </w:t>
      </w:r>
      <w:r w:rsidR="00D47CAD" w:rsidRPr="00CA303D">
        <w:rPr>
          <w:lang w:val="en-GB"/>
        </w:rPr>
        <w:t>on the basis of the data collected in</w:t>
      </w:r>
      <w:r w:rsidR="008D40E5" w:rsidRPr="00CA303D">
        <w:rPr>
          <w:lang w:val="en-GB"/>
        </w:rPr>
        <w:t xml:space="preserve"> GSA 10 and 18 from 1994 to 201</w:t>
      </w:r>
      <w:r w:rsidR="00CA303D" w:rsidRPr="00CA303D">
        <w:rPr>
          <w:lang w:val="en-GB"/>
        </w:rPr>
        <w:t>4</w:t>
      </w:r>
      <w:r w:rsidR="00D47CAD" w:rsidRPr="00CA303D">
        <w:rPr>
          <w:lang w:val="en-GB"/>
        </w:rPr>
        <w:t xml:space="preserve">. Of course, </w:t>
      </w:r>
      <w:r w:rsidR="00820CF3" w:rsidRPr="00CA303D">
        <w:rPr>
          <w:lang w:val="en-GB"/>
        </w:rPr>
        <w:t>the user should</w:t>
      </w:r>
      <w:r w:rsidR="00820CF3">
        <w:rPr>
          <w:lang w:val="en-GB"/>
        </w:rPr>
        <w:t xml:space="preserve"> update and complete </w:t>
      </w:r>
      <w:r w:rsidR="00B63E12">
        <w:rPr>
          <w:lang w:val="en-GB"/>
        </w:rPr>
        <w:t xml:space="preserve">as much as possible the table </w:t>
      </w:r>
      <w:r w:rsidR="00D47CAD" w:rsidRPr="00123444">
        <w:rPr>
          <w:lang w:val="en-GB"/>
        </w:rPr>
        <w:t xml:space="preserve">in order to </w:t>
      </w:r>
      <w:r w:rsidR="00B63E12">
        <w:rPr>
          <w:lang w:val="en-GB"/>
        </w:rPr>
        <w:t xml:space="preserve">allow </w:t>
      </w:r>
      <w:proofErr w:type="spellStart"/>
      <w:smartTag w:uri="urn:schemas-microsoft-com:office:smarttags" w:element="place">
        <w:smartTag w:uri="urn:schemas-microsoft-com:office:smarttags" w:element="City">
          <w:r w:rsidR="00B63E12">
            <w:rPr>
              <w:lang w:val="en-GB"/>
            </w:rPr>
            <w:t>RoME</w:t>
          </w:r>
        </w:smartTag>
      </w:smartTag>
      <w:proofErr w:type="spellEnd"/>
      <w:r w:rsidR="00B63E12">
        <w:rPr>
          <w:lang w:val="en-GB"/>
        </w:rPr>
        <w:t xml:space="preserve"> to </w:t>
      </w:r>
      <w:r w:rsidR="00363FDF" w:rsidRPr="00123444">
        <w:rPr>
          <w:lang w:val="en-GB"/>
        </w:rPr>
        <w:t>detect</w:t>
      </w:r>
      <w:r w:rsidR="00363FDF">
        <w:rPr>
          <w:lang w:val="en-GB"/>
        </w:rPr>
        <w:t xml:space="preserve"> </w:t>
      </w:r>
      <w:r w:rsidR="00D47CAD" w:rsidRPr="00123444">
        <w:rPr>
          <w:lang w:val="en-GB"/>
        </w:rPr>
        <w:t>errors</w:t>
      </w:r>
      <w:r w:rsidR="00B63E12">
        <w:rPr>
          <w:lang w:val="en-GB"/>
        </w:rPr>
        <w:t xml:space="preserve"> on the basis of the updated </w:t>
      </w:r>
      <w:r w:rsidR="005A7861">
        <w:rPr>
          <w:lang w:val="en-GB"/>
        </w:rPr>
        <w:t>weight</w:t>
      </w:r>
      <w:r w:rsidR="00B63E12">
        <w:rPr>
          <w:lang w:val="en-GB"/>
        </w:rPr>
        <w:t xml:space="preserve"> intervals</w:t>
      </w:r>
      <w:r w:rsidR="00D47CAD" w:rsidRPr="00123444">
        <w:rPr>
          <w:lang w:val="en-GB"/>
        </w:rPr>
        <w:t>.</w:t>
      </w:r>
      <w:r w:rsidR="00307EE9" w:rsidRPr="00123444">
        <w:rPr>
          <w:lang w:val="en-GB"/>
        </w:rPr>
        <w:t xml:space="preserve"> This check is divided in </w:t>
      </w:r>
      <w:r w:rsidR="001715C4" w:rsidRPr="00123444">
        <w:rPr>
          <w:lang w:val="en-GB"/>
        </w:rPr>
        <w:t>a quantitative control (using the ranges mentioned above) and a qualitative control (using plot</w:t>
      </w:r>
      <w:r w:rsidR="00103F12">
        <w:rPr>
          <w:lang w:val="en-GB"/>
        </w:rPr>
        <w:t>s</w:t>
      </w:r>
      <w:r w:rsidR="001715C4" w:rsidRPr="00123444">
        <w:rPr>
          <w:lang w:val="en-GB"/>
        </w:rPr>
        <w:t xml:space="preserve"> of </w:t>
      </w:r>
      <w:r w:rsidR="00103F12">
        <w:rPr>
          <w:lang w:val="en-GB"/>
        </w:rPr>
        <w:t xml:space="preserve">the </w:t>
      </w:r>
      <w:r w:rsidR="001715C4" w:rsidRPr="00123444">
        <w:rPr>
          <w:lang w:val="en-GB"/>
        </w:rPr>
        <w:t>mean weight).</w:t>
      </w:r>
      <w:r w:rsidRPr="00123444">
        <w:rPr>
          <w:lang w:val="en-GB"/>
        </w:rPr>
        <w:t xml:space="preserve"> </w:t>
      </w:r>
      <w:r w:rsidR="00C455D3" w:rsidRPr="00C455D3">
        <w:rPr>
          <w:lang w:val="en-GB"/>
        </w:rPr>
        <w:t>The</w:t>
      </w:r>
      <w:r w:rsidR="00C455D3">
        <w:rPr>
          <w:rFonts w:ascii="Courier" w:hAnsi="Courier"/>
          <w:lang w:val="en-GB"/>
        </w:rPr>
        <w:t xml:space="preserve"> </w:t>
      </w:r>
      <w:r w:rsidR="00F564C1" w:rsidRPr="00123444">
        <w:rPr>
          <w:lang w:val="en-GB"/>
        </w:rPr>
        <w:t xml:space="preserve">function </w:t>
      </w:r>
      <w:r w:rsidR="000B2BCF" w:rsidRPr="00123444">
        <w:rPr>
          <w:lang w:val="en-GB"/>
        </w:rPr>
        <w:t>gives a warning message</w:t>
      </w:r>
      <w:r w:rsidR="00363FDF">
        <w:rPr>
          <w:lang w:val="en-GB"/>
        </w:rPr>
        <w:t>.</w:t>
      </w:r>
      <w:r w:rsidR="00C455D3">
        <w:rPr>
          <w:lang w:val="en-GB"/>
        </w:rPr>
        <w:t xml:space="preserve"> A maximum of 20 graphs will have been displayed </w:t>
      </w:r>
      <w:r w:rsidR="006B23DE">
        <w:rPr>
          <w:lang w:val="en-GB"/>
        </w:rPr>
        <w:t xml:space="preserve">in the R console </w:t>
      </w:r>
      <w:r w:rsidR="00C455D3">
        <w:rPr>
          <w:lang w:val="en-GB"/>
        </w:rPr>
        <w:t>and a maximum of 20 .</w:t>
      </w:r>
      <w:proofErr w:type="spellStart"/>
      <w:r w:rsidR="00C455D3">
        <w:rPr>
          <w:lang w:val="en-GB"/>
        </w:rPr>
        <w:t>tif</w:t>
      </w:r>
      <w:proofErr w:type="spellEnd"/>
      <w:r w:rsidR="00C455D3">
        <w:rPr>
          <w:lang w:val="en-GB"/>
        </w:rPr>
        <w:t xml:space="preserve"> files (6 plots per file) will have been stored in </w:t>
      </w:r>
      <w:r w:rsidR="00C455D3" w:rsidRPr="00103F12">
        <w:rPr>
          <w:i/>
          <w:lang w:val="en-GB"/>
        </w:rPr>
        <w:t>Graphs</w:t>
      </w:r>
      <w:r w:rsidR="00C455D3">
        <w:rPr>
          <w:lang w:val="en-GB"/>
        </w:rPr>
        <w:t xml:space="preserve"> directory.</w:t>
      </w:r>
      <w:r w:rsidR="00AF1A4C">
        <w:rPr>
          <w:lang w:val="en-GB"/>
        </w:rPr>
        <w:t xml:space="preserve"> The species with at least an occurrence of 10 hauls are plotted and saved.</w:t>
      </w:r>
    </w:p>
    <w:p w:rsidR="009B43EA" w:rsidRPr="009B43EA" w:rsidRDefault="009B43EA" w:rsidP="009B43EA">
      <w:pPr>
        <w:numPr>
          <w:ilvl w:val="0"/>
          <w:numId w:val="5"/>
        </w:numPr>
        <w:ind w:left="360"/>
        <w:jc w:val="both"/>
        <w:rPr>
          <w:lang w:val="en-GB"/>
        </w:rPr>
      </w:pPr>
      <w:proofErr w:type="spellStart"/>
      <w:r w:rsidRPr="009B43EA">
        <w:rPr>
          <w:rFonts w:ascii="Courier" w:hAnsi="Courier"/>
          <w:lang w:val="en-GB"/>
        </w:rPr>
        <w:t>check_weight_tot_nb</w:t>
      </w:r>
      <w:proofErr w:type="spellEnd"/>
      <w:r>
        <w:rPr>
          <w:lang w:val="en-GB"/>
        </w:rPr>
        <w:t xml:space="preserve">: in this check </w:t>
      </w:r>
      <w:proofErr w:type="spellStart"/>
      <w:smartTag w:uri="urn:schemas-microsoft-com:office:smarttags" w:element="place">
        <w:smartTag w:uri="urn:schemas-microsoft-com:office:smarttags" w:element="City">
          <w:r w:rsidRPr="009B43EA">
            <w:rPr>
              <w:rFonts w:ascii="Courier" w:hAnsi="Courier"/>
              <w:lang w:val="en-GB"/>
            </w:rPr>
            <w:t>RoME</w:t>
          </w:r>
        </w:smartTag>
      </w:smartTag>
      <w:proofErr w:type="spellEnd"/>
      <w:r w:rsidRPr="009B43EA">
        <w:rPr>
          <w:rFonts w:ascii="Courier" w:hAnsi="Courier"/>
          <w:lang w:val="en-GB"/>
        </w:rPr>
        <w:t xml:space="preserve"> </w:t>
      </w:r>
      <w:r w:rsidRPr="009B43EA">
        <w:rPr>
          <w:lang w:val="en-GB"/>
        </w:rPr>
        <w:t>verifies for the format “after_2012”,  if for the records with total weight not null, there is a total number not null, except for categories V, G, H, D and E, as reported in MEDITS manual.</w:t>
      </w:r>
      <w:r w:rsidRPr="009B43EA">
        <w:rPr>
          <w:b/>
          <w:bCs/>
          <w:iCs/>
          <w:sz w:val="28"/>
          <w:szCs w:val="20"/>
          <w:lang w:val="en-GB"/>
        </w:rPr>
        <w:t xml:space="preserve"> </w:t>
      </w:r>
    </w:p>
    <w:p w:rsidR="00B66AF1" w:rsidRDefault="00B66AF1" w:rsidP="00817EDC">
      <w:pPr>
        <w:jc w:val="both"/>
        <w:rPr>
          <w:lang w:val="en-GB"/>
        </w:rPr>
      </w:pPr>
    </w:p>
    <w:p w:rsidR="00B66AF1" w:rsidRDefault="00B66AF1" w:rsidP="00817EDC">
      <w:pPr>
        <w:jc w:val="both"/>
        <w:rPr>
          <w:lang w:val="en-GB"/>
        </w:rPr>
      </w:pPr>
      <w:r>
        <w:rPr>
          <w:lang w:val="en-GB"/>
        </w:rPr>
        <w:t xml:space="preserve">An </w:t>
      </w:r>
      <w:r w:rsidR="00FE7373">
        <w:rPr>
          <w:lang w:val="en-GB"/>
        </w:rPr>
        <w:t>additional check has</w:t>
      </w:r>
      <w:r>
        <w:rPr>
          <w:lang w:val="en-GB"/>
        </w:rPr>
        <w:t xml:space="preserve"> been introduced, </w:t>
      </w:r>
      <w:r w:rsidR="00FE7373">
        <w:rPr>
          <w:lang w:val="en-GB"/>
        </w:rPr>
        <w:t xml:space="preserve">only </w:t>
      </w:r>
      <w:r>
        <w:rPr>
          <w:lang w:val="en-GB"/>
        </w:rPr>
        <w:t>for the format “</w:t>
      </w:r>
      <w:r w:rsidRPr="00817EDC">
        <w:rPr>
          <w:i/>
          <w:lang w:val="en-GB"/>
        </w:rPr>
        <w:t>after_2012</w:t>
      </w:r>
      <w:r>
        <w:rPr>
          <w:lang w:val="en-GB"/>
        </w:rPr>
        <w:t>”:</w:t>
      </w:r>
    </w:p>
    <w:p w:rsidR="005A7861" w:rsidRPr="00123444" w:rsidRDefault="005A7861" w:rsidP="005A7861">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5A7861" w:rsidRPr="00831DAE">
        <w:trPr>
          <w:tblHeader/>
        </w:trPr>
        <w:tc>
          <w:tcPr>
            <w:tcW w:w="4601" w:type="dxa"/>
          </w:tcPr>
          <w:p w:rsidR="005A7861" w:rsidRPr="00831DAE" w:rsidRDefault="005A7861" w:rsidP="00BD463B">
            <w:pPr>
              <w:ind w:left="360"/>
              <w:jc w:val="both"/>
              <w:rPr>
                <w:b/>
                <w:lang w:val="en-GB"/>
              </w:rPr>
            </w:pPr>
            <w:r w:rsidRPr="00831DAE">
              <w:rPr>
                <w:b/>
                <w:lang w:val="en-GB"/>
              </w:rPr>
              <w:t>CHECK</w:t>
            </w:r>
          </w:p>
        </w:tc>
        <w:tc>
          <w:tcPr>
            <w:tcW w:w="4889" w:type="dxa"/>
          </w:tcPr>
          <w:p w:rsidR="005A7861" w:rsidRPr="00831DAE" w:rsidRDefault="005A7861" w:rsidP="00BD463B">
            <w:pPr>
              <w:ind w:left="360"/>
              <w:jc w:val="both"/>
              <w:rPr>
                <w:b/>
                <w:lang w:val="en-GB"/>
              </w:rPr>
            </w:pPr>
            <w:r w:rsidRPr="00831DAE">
              <w:rPr>
                <w:b/>
                <w:lang w:val="en-GB"/>
              </w:rPr>
              <w:t>Function</w:t>
            </w:r>
          </w:p>
        </w:tc>
      </w:tr>
      <w:tr w:rsidR="005A7861" w:rsidRPr="00831DAE">
        <w:trPr>
          <w:tblHeader/>
        </w:trPr>
        <w:tc>
          <w:tcPr>
            <w:tcW w:w="4601" w:type="dxa"/>
          </w:tcPr>
          <w:p w:rsidR="005A7861" w:rsidRPr="005A7861" w:rsidRDefault="005A7861" w:rsidP="005A7861">
            <w:pPr>
              <w:ind w:left="360"/>
              <w:jc w:val="both"/>
              <w:rPr>
                <w:lang w:val="en-GB"/>
              </w:rPr>
            </w:pPr>
            <w:r>
              <w:rPr>
                <w:lang w:val="en-GB"/>
              </w:rPr>
              <w:t xml:space="preserve">Check of consistency in number per sex set </w:t>
            </w:r>
            <w:r w:rsidR="009B43EA">
              <w:rPr>
                <w:lang w:val="en-GB"/>
              </w:rPr>
              <w:t>“</w:t>
            </w:r>
            <w:r>
              <w:rPr>
                <w:lang w:val="en-GB"/>
              </w:rPr>
              <w:t>not mandatory</w:t>
            </w:r>
            <w:r w:rsidR="009B43EA">
              <w:rPr>
                <w:lang w:val="en-GB"/>
              </w:rPr>
              <w:t>” in TB</w:t>
            </w:r>
            <w:r>
              <w:rPr>
                <w:lang w:val="en-GB"/>
              </w:rPr>
              <w:t xml:space="preserve"> </w:t>
            </w:r>
          </w:p>
        </w:tc>
        <w:tc>
          <w:tcPr>
            <w:tcW w:w="4889" w:type="dxa"/>
          </w:tcPr>
          <w:p w:rsidR="005A7861" w:rsidRPr="00831DAE" w:rsidRDefault="005A7861" w:rsidP="00BD463B">
            <w:pPr>
              <w:ind w:left="360"/>
              <w:jc w:val="both"/>
              <w:rPr>
                <w:b/>
                <w:lang w:val="en-GB"/>
              </w:rPr>
            </w:pPr>
            <w:proofErr w:type="spellStart"/>
            <w:r w:rsidRPr="00817EDC">
              <w:rPr>
                <w:rFonts w:ascii="Courier" w:hAnsi="Courier"/>
                <w:lang w:val="en-GB"/>
              </w:rPr>
              <w:t>check_nm_TB</w:t>
            </w:r>
            <w:proofErr w:type="spellEnd"/>
          </w:p>
        </w:tc>
      </w:tr>
    </w:tbl>
    <w:p w:rsidR="00B66AF1" w:rsidRDefault="00B66AF1" w:rsidP="00817EDC">
      <w:pPr>
        <w:jc w:val="both"/>
        <w:rPr>
          <w:lang w:val="en-GB"/>
        </w:rPr>
      </w:pPr>
    </w:p>
    <w:p w:rsidR="00A5640C" w:rsidRPr="00B92767" w:rsidRDefault="00B66AF1" w:rsidP="00817EDC">
      <w:pPr>
        <w:numPr>
          <w:ilvl w:val="0"/>
          <w:numId w:val="5"/>
        </w:numPr>
        <w:ind w:left="360"/>
        <w:jc w:val="both"/>
        <w:rPr>
          <w:lang w:val="en-GB"/>
        </w:rPr>
      </w:pPr>
      <w:proofErr w:type="spellStart"/>
      <w:r w:rsidRPr="00817EDC">
        <w:rPr>
          <w:rFonts w:ascii="Courier" w:hAnsi="Courier"/>
          <w:lang w:val="en-GB"/>
        </w:rPr>
        <w:t>check_nm_TB</w:t>
      </w:r>
      <w:proofErr w:type="spellEnd"/>
      <w:r w:rsidRPr="001B05D4">
        <w:rPr>
          <w:rFonts w:ascii="Courier" w:hAnsi="Courier"/>
          <w:lang w:val="en-GB"/>
        </w:rPr>
        <w:t xml:space="preserve">: </w:t>
      </w:r>
      <w:r w:rsidR="00F82DF6" w:rsidRPr="001B05D4">
        <w:rPr>
          <w:lang w:val="en-GB"/>
        </w:rPr>
        <w:t>for the species G1 are not allowed that the fields related to total number, number of females, number of males and number of undetermined are simultaneously null</w:t>
      </w:r>
      <w:r w:rsidR="00FD6D7E" w:rsidRPr="001B05D4">
        <w:rPr>
          <w:lang w:val="en-GB"/>
        </w:rPr>
        <w:t>, according to MEDITS m</w:t>
      </w:r>
      <w:r w:rsidR="005A7861" w:rsidRPr="001B05D4">
        <w:rPr>
          <w:lang w:val="en-GB"/>
        </w:rPr>
        <w:t>anual version 7</w:t>
      </w:r>
      <w:r w:rsidR="00DC5032">
        <w:rPr>
          <w:lang w:val="en-GB"/>
        </w:rPr>
        <w:t xml:space="preserve"> of 2013</w:t>
      </w:r>
      <w:r w:rsidR="00F82DF6" w:rsidRPr="001B05D4">
        <w:rPr>
          <w:lang w:val="en-GB"/>
        </w:rPr>
        <w:t>.</w:t>
      </w:r>
    </w:p>
    <w:p w:rsidR="001715C4" w:rsidRPr="001B042D" w:rsidRDefault="001715C4" w:rsidP="007426BD">
      <w:pPr>
        <w:pStyle w:val="Rometitolo2"/>
        <w:rPr>
          <w:lang w:val="en-GB"/>
        </w:rPr>
      </w:pPr>
      <w:bookmarkStart w:id="4" w:name="_Toc383104060"/>
      <w:r w:rsidRPr="001B042D">
        <w:rPr>
          <w:lang w:val="en-GB"/>
        </w:rPr>
        <w:t>2.3 Check on TC file</w:t>
      </w:r>
      <w:bookmarkEnd w:id="4"/>
    </w:p>
    <w:p w:rsidR="001715C4" w:rsidRDefault="001715C4" w:rsidP="00B92767">
      <w:pPr>
        <w:ind w:left="360"/>
        <w:jc w:val="both"/>
        <w:rPr>
          <w:lang w:val="en-GB"/>
        </w:rPr>
      </w:pPr>
      <w:r w:rsidRPr="00123444">
        <w:rPr>
          <w:lang w:val="en-GB"/>
        </w:rPr>
        <w:t>The checks specific for TC</w:t>
      </w:r>
      <w:r w:rsidR="00E252C1">
        <w:rPr>
          <w:lang w:val="en-GB"/>
        </w:rPr>
        <w:t>,</w:t>
      </w:r>
      <w:r w:rsidRPr="00123444">
        <w:rPr>
          <w:lang w:val="en-GB"/>
        </w:rPr>
        <w:t xml:space="preserve"> </w:t>
      </w:r>
      <w:r w:rsidR="00E252C1">
        <w:rPr>
          <w:lang w:val="en-GB"/>
        </w:rPr>
        <w:t xml:space="preserve">already present in </w:t>
      </w:r>
      <w:proofErr w:type="spellStart"/>
      <w:smartTag w:uri="urn:schemas-microsoft-com:office:smarttags" w:element="place">
        <w:smartTag w:uri="urn:schemas-microsoft-com:office:smarttags" w:element="City">
          <w:r w:rsidR="00E252C1">
            <w:rPr>
              <w:lang w:val="en-GB"/>
            </w:rPr>
            <w:t>RoME</w:t>
          </w:r>
        </w:smartTag>
      </w:smartTag>
      <w:proofErr w:type="spellEnd"/>
      <w:r w:rsidR="00E252C1">
        <w:rPr>
          <w:lang w:val="en-GB"/>
        </w:rPr>
        <w:t xml:space="preserve"> 1.2, </w:t>
      </w:r>
      <w:r w:rsidRPr="00123444">
        <w:rPr>
          <w:lang w:val="en-GB"/>
        </w:rPr>
        <w:t>are summarized in the table below:</w:t>
      </w:r>
    </w:p>
    <w:p w:rsidR="00B92767" w:rsidRPr="00123444" w:rsidRDefault="00B92767" w:rsidP="00B92767">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715C4" w:rsidRPr="00831DAE">
        <w:trPr>
          <w:tblHeader/>
        </w:trPr>
        <w:tc>
          <w:tcPr>
            <w:tcW w:w="4601" w:type="dxa"/>
          </w:tcPr>
          <w:p w:rsidR="001715C4" w:rsidRPr="00831DAE" w:rsidRDefault="001715C4" w:rsidP="00831DAE">
            <w:pPr>
              <w:ind w:left="360"/>
              <w:jc w:val="both"/>
              <w:rPr>
                <w:b/>
                <w:lang w:val="en-GB"/>
              </w:rPr>
            </w:pPr>
            <w:r w:rsidRPr="00831DAE">
              <w:rPr>
                <w:b/>
                <w:lang w:val="en-GB"/>
              </w:rPr>
              <w:t>CHECK</w:t>
            </w:r>
          </w:p>
        </w:tc>
        <w:tc>
          <w:tcPr>
            <w:tcW w:w="4889" w:type="dxa"/>
          </w:tcPr>
          <w:p w:rsidR="001715C4" w:rsidRPr="00831DAE" w:rsidRDefault="001715C4" w:rsidP="00831DAE">
            <w:pPr>
              <w:ind w:left="360"/>
              <w:jc w:val="both"/>
              <w:rPr>
                <w:b/>
                <w:lang w:val="en-GB"/>
              </w:rPr>
            </w:pPr>
            <w:r w:rsidRPr="00831DAE">
              <w:rPr>
                <w:b/>
                <w:lang w:val="en-GB"/>
              </w:rPr>
              <w:t>Function</w:t>
            </w:r>
          </w:p>
        </w:tc>
      </w:tr>
      <w:tr w:rsidR="001715C4" w:rsidRPr="00831DAE">
        <w:tc>
          <w:tcPr>
            <w:tcW w:w="4601" w:type="dxa"/>
          </w:tcPr>
          <w:p w:rsidR="00F9085E" w:rsidRPr="00831DAE" w:rsidRDefault="001715C4" w:rsidP="00831DAE">
            <w:pPr>
              <w:ind w:left="360"/>
              <w:rPr>
                <w:lang w:val="en-GB"/>
              </w:rPr>
            </w:pPr>
            <w:r w:rsidRPr="00831DAE">
              <w:rPr>
                <w:lang w:val="en-GB"/>
              </w:rPr>
              <w:t>Correctness of LENGTH_CLASSES_CODE</w:t>
            </w:r>
          </w:p>
        </w:tc>
        <w:tc>
          <w:tcPr>
            <w:tcW w:w="4889" w:type="dxa"/>
          </w:tcPr>
          <w:p w:rsidR="001715C4" w:rsidRPr="00831DAE" w:rsidRDefault="001715C4" w:rsidP="00831DAE">
            <w:pPr>
              <w:ind w:left="360"/>
              <w:jc w:val="both"/>
              <w:rPr>
                <w:rFonts w:ascii="Courier" w:hAnsi="Courier"/>
                <w:lang w:val="en-GB"/>
              </w:rPr>
            </w:pPr>
            <w:proofErr w:type="spellStart"/>
            <w:r w:rsidRPr="00831DAE">
              <w:rPr>
                <w:rFonts w:ascii="Courier" w:hAnsi="Courier"/>
                <w:lang w:val="en-GB"/>
              </w:rPr>
              <w:t>check_length_class_codeTC</w:t>
            </w:r>
            <w:proofErr w:type="spellEnd"/>
          </w:p>
        </w:tc>
      </w:tr>
      <w:tr w:rsidR="001715C4" w:rsidRPr="00831DAE">
        <w:tc>
          <w:tcPr>
            <w:tcW w:w="4601" w:type="dxa"/>
          </w:tcPr>
          <w:p w:rsidR="001715C4" w:rsidRPr="00831DAE" w:rsidRDefault="001715C4" w:rsidP="00831DAE">
            <w:pPr>
              <w:ind w:left="360"/>
              <w:rPr>
                <w:lang w:val="en-GB"/>
              </w:rPr>
            </w:pPr>
            <w:r w:rsidRPr="00831DAE">
              <w:rPr>
                <w:lang w:val="en-GB"/>
              </w:rPr>
              <w:lastRenderedPageBreak/>
              <w:t>Consistency of LENGTH_CLASS</w:t>
            </w:r>
          </w:p>
        </w:tc>
        <w:tc>
          <w:tcPr>
            <w:tcW w:w="4889" w:type="dxa"/>
          </w:tcPr>
          <w:p w:rsidR="001715C4" w:rsidRPr="00831DAE" w:rsidRDefault="001715C4" w:rsidP="00831DAE">
            <w:pPr>
              <w:ind w:left="360"/>
              <w:jc w:val="both"/>
              <w:rPr>
                <w:rFonts w:ascii="Courier" w:hAnsi="Courier"/>
                <w:lang w:val="en-GB"/>
              </w:rPr>
            </w:pPr>
            <w:proofErr w:type="spellStart"/>
            <w:r w:rsidRPr="00831DAE">
              <w:rPr>
                <w:rFonts w:ascii="Courier" w:hAnsi="Courier"/>
                <w:lang w:val="en-GB"/>
              </w:rPr>
              <w:t>check_length</w:t>
            </w:r>
            <w:proofErr w:type="spellEnd"/>
            <w:r w:rsidR="00101768" w:rsidRPr="00831DAE">
              <w:rPr>
                <w:rStyle w:val="Rimandonotaapidipagina"/>
                <w:rFonts w:ascii="Courier" w:hAnsi="Courier"/>
                <w:lang w:val="en-GB"/>
              </w:rPr>
              <w:footnoteReference w:customMarkFollows="1" w:id="6"/>
              <w:t>*</w:t>
            </w:r>
          </w:p>
        </w:tc>
      </w:tr>
      <w:tr w:rsidR="001715C4" w:rsidRPr="00831DAE">
        <w:tc>
          <w:tcPr>
            <w:tcW w:w="4601" w:type="dxa"/>
          </w:tcPr>
          <w:p w:rsidR="001715C4" w:rsidRPr="00414A91" w:rsidRDefault="001715C4" w:rsidP="00831DAE">
            <w:pPr>
              <w:ind w:left="360"/>
              <w:rPr>
                <w:lang w:val="en-GB"/>
              </w:rPr>
            </w:pPr>
            <w:r w:rsidRPr="00414A91">
              <w:rPr>
                <w:lang w:val="en-GB"/>
              </w:rPr>
              <w:t xml:space="preserve">Consistency between sum of NB_LON and NB_SEX </w:t>
            </w:r>
          </w:p>
        </w:tc>
        <w:tc>
          <w:tcPr>
            <w:tcW w:w="4889" w:type="dxa"/>
          </w:tcPr>
          <w:p w:rsidR="001715C4" w:rsidRPr="00414A91" w:rsidRDefault="003C6270" w:rsidP="00831DAE">
            <w:pPr>
              <w:ind w:left="360"/>
              <w:jc w:val="both"/>
              <w:rPr>
                <w:rFonts w:ascii="Courier" w:hAnsi="Courier"/>
                <w:lang w:val="en-GB"/>
              </w:rPr>
            </w:pPr>
            <w:proofErr w:type="spellStart"/>
            <w:r w:rsidRPr="00414A91">
              <w:rPr>
                <w:rFonts w:ascii="Courier" w:hAnsi="Courier"/>
                <w:lang w:val="en-GB"/>
              </w:rPr>
              <w:t>check_nb_per_sexTC</w:t>
            </w:r>
            <w:proofErr w:type="spellEnd"/>
          </w:p>
        </w:tc>
      </w:tr>
      <w:tr w:rsidR="001715C4" w:rsidRPr="00831DAE">
        <w:tc>
          <w:tcPr>
            <w:tcW w:w="4601" w:type="dxa"/>
          </w:tcPr>
          <w:p w:rsidR="001715C4" w:rsidRPr="00831DAE" w:rsidRDefault="001715C4" w:rsidP="00831DAE">
            <w:pPr>
              <w:ind w:left="360"/>
              <w:rPr>
                <w:lang w:val="en-GB"/>
              </w:rPr>
            </w:pPr>
            <w:r w:rsidRPr="00831DAE">
              <w:rPr>
                <w:lang w:val="en-GB"/>
              </w:rPr>
              <w:t xml:space="preserve">Consistency of maturity stages, according to the </w:t>
            </w:r>
            <w:proofErr w:type="spellStart"/>
            <w:r w:rsidRPr="00831DAE">
              <w:rPr>
                <w:lang w:val="en-GB"/>
              </w:rPr>
              <w:t>faunistic</w:t>
            </w:r>
            <w:proofErr w:type="spellEnd"/>
            <w:r w:rsidRPr="00831DAE">
              <w:rPr>
                <w:lang w:val="en-GB"/>
              </w:rPr>
              <w:t xml:space="preserve"> category</w:t>
            </w:r>
            <w:r w:rsidR="006F24F0" w:rsidRPr="00831DAE">
              <w:rPr>
                <w:lang w:val="en-GB"/>
              </w:rPr>
              <w:t>, sex and species</w:t>
            </w:r>
            <w:r w:rsidRPr="00831DAE">
              <w:rPr>
                <w:lang w:val="en-GB"/>
              </w:rPr>
              <w:t xml:space="preserve"> </w:t>
            </w:r>
          </w:p>
        </w:tc>
        <w:tc>
          <w:tcPr>
            <w:tcW w:w="4889" w:type="dxa"/>
          </w:tcPr>
          <w:p w:rsidR="001715C4" w:rsidRPr="00831DAE" w:rsidRDefault="001715C4" w:rsidP="00831DAE">
            <w:pPr>
              <w:ind w:left="360"/>
              <w:jc w:val="both"/>
              <w:rPr>
                <w:rFonts w:ascii="Courier" w:hAnsi="Courier"/>
                <w:vertAlign w:val="superscript"/>
                <w:lang w:val="en-GB"/>
              </w:rPr>
            </w:pPr>
            <w:proofErr w:type="spellStart"/>
            <w:r w:rsidRPr="00831DAE">
              <w:rPr>
                <w:rFonts w:ascii="Courier" w:hAnsi="Courier"/>
                <w:lang w:val="en-GB"/>
              </w:rPr>
              <w:t>check_mat_stages</w:t>
            </w:r>
            <w:proofErr w:type="spellEnd"/>
            <w:r w:rsidR="00101768"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 xml:space="preserve">Correctness </w:t>
            </w:r>
            <w:r w:rsidR="00B713EE" w:rsidRPr="00817EDC">
              <w:rPr>
                <w:b/>
                <w:lang w:val="en-GB"/>
              </w:rPr>
              <w:t>only</w:t>
            </w:r>
            <w:r w:rsidR="00B713EE">
              <w:rPr>
                <w:lang w:val="en-GB"/>
              </w:rPr>
              <w:t xml:space="preserve"> </w:t>
            </w:r>
            <w:r w:rsidRPr="00831DAE">
              <w:rPr>
                <w:lang w:val="en-GB"/>
              </w:rPr>
              <w:t xml:space="preserve">of </w:t>
            </w:r>
            <w:r w:rsidRPr="00817EDC">
              <w:rPr>
                <w:u w:val="single"/>
                <w:lang w:val="en-GB"/>
              </w:rPr>
              <w:t>species MEDITS code</w:t>
            </w:r>
          </w:p>
        </w:tc>
        <w:tc>
          <w:tcPr>
            <w:tcW w:w="4889" w:type="dxa"/>
          </w:tcPr>
          <w:p w:rsidR="006F24F0" w:rsidRPr="00C60523" w:rsidRDefault="006F24F0" w:rsidP="00C60523">
            <w:pPr>
              <w:ind w:left="360"/>
              <w:jc w:val="both"/>
              <w:rPr>
                <w:rFonts w:ascii="Courier" w:hAnsi="Courier"/>
                <w:lang w:val="en-GB"/>
              </w:rPr>
            </w:pPr>
            <w:proofErr w:type="spellStart"/>
            <w:r w:rsidRPr="00831DAE">
              <w:rPr>
                <w:rFonts w:ascii="Courier" w:hAnsi="Courier"/>
                <w:lang w:val="en-GB"/>
              </w:rPr>
              <w:t>check_rubincode</w:t>
            </w:r>
            <w:proofErr w:type="spellEnd"/>
            <w:r w:rsidR="00E002AE" w:rsidRPr="00817EDC">
              <w:rPr>
                <w:rFonts w:ascii="Courier" w:hAnsi="Courier"/>
                <w:vertAlign w:val="superscript"/>
                <w:lang w:val="en-US"/>
              </w:rPr>
              <w:t>*</w:t>
            </w:r>
            <w:r w:rsidR="00B713EE" w:rsidRPr="00817EDC">
              <w:rPr>
                <w:rFonts w:ascii="Courier" w:hAnsi="Courier"/>
                <w:lang w:val="en-US"/>
              </w:rPr>
              <w:t xml:space="preserve"> </w:t>
            </w:r>
          </w:p>
        </w:tc>
      </w:tr>
      <w:tr w:rsidR="007A560A" w:rsidRPr="00831DAE">
        <w:tc>
          <w:tcPr>
            <w:tcW w:w="4601" w:type="dxa"/>
          </w:tcPr>
          <w:p w:rsidR="007A560A" w:rsidRPr="00831DAE" w:rsidRDefault="005A2EAD" w:rsidP="00831DAE">
            <w:pPr>
              <w:ind w:left="360"/>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proofErr w:type="spellStart"/>
            <w:r w:rsidRPr="00831DAE">
              <w:rPr>
                <w:rFonts w:ascii="Courier" w:hAnsi="Courier"/>
                <w:lang w:val="en-GB"/>
              </w:rPr>
              <w:t>check_dictionary</w:t>
            </w:r>
            <w:proofErr w:type="spellEnd"/>
          </w:p>
        </w:tc>
      </w:tr>
      <w:tr w:rsidR="00BA13D9" w:rsidRPr="00831DAE">
        <w:tc>
          <w:tcPr>
            <w:tcW w:w="4601" w:type="dxa"/>
          </w:tcPr>
          <w:p w:rsidR="00BA13D9" w:rsidRPr="00831DAE" w:rsidRDefault="008153D4" w:rsidP="00831DAE">
            <w:pPr>
              <w:ind w:left="360"/>
              <w:rPr>
                <w:lang w:val="en-GB"/>
              </w:rPr>
            </w:pPr>
            <w:r w:rsidRPr="00831DAE">
              <w:rPr>
                <w:lang w:val="en-GB"/>
              </w:rPr>
              <w:t>All the fields</w:t>
            </w:r>
            <w:r w:rsidRPr="00831DAE">
              <w:rPr>
                <w:bCs/>
                <w:lang w:val="en-GB"/>
              </w:rPr>
              <w:t xml:space="preserve"> must be not empty</w:t>
            </w:r>
            <w:r w:rsidRPr="00831DAE">
              <w:rPr>
                <w:lang w:val="en-GB"/>
              </w:rPr>
              <w:t xml:space="preserve"> (different from NA)</w:t>
            </w:r>
          </w:p>
        </w:tc>
        <w:tc>
          <w:tcPr>
            <w:tcW w:w="4889" w:type="dxa"/>
          </w:tcPr>
          <w:p w:rsidR="00BA13D9" w:rsidRPr="00831DAE" w:rsidRDefault="008153D4" w:rsidP="00831DAE">
            <w:pPr>
              <w:ind w:left="360"/>
              <w:jc w:val="both"/>
              <w:rPr>
                <w:rFonts w:ascii="Courier" w:hAnsi="Courier"/>
                <w:lang w:val="en-GB"/>
              </w:rPr>
            </w:pPr>
            <w:proofErr w:type="spellStart"/>
            <w:r w:rsidRPr="00831DAE">
              <w:rPr>
                <w:rFonts w:ascii="Courier" w:hAnsi="Courier"/>
                <w:lang w:val="en-GB"/>
              </w:rPr>
              <w:t>check_no_empty_fields</w:t>
            </w:r>
            <w:proofErr w:type="spellEnd"/>
          </w:p>
        </w:tc>
      </w:tr>
      <w:tr w:rsidR="009059DF" w:rsidRPr="00831DAE">
        <w:tc>
          <w:tcPr>
            <w:tcW w:w="4601" w:type="dxa"/>
          </w:tcPr>
          <w:p w:rsidR="009059DF" w:rsidRPr="00831DAE" w:rsidRDefault="009059DF" w:rsidP="00831DAE">
            <w:pPr>
              <w:ind w:left="360"/>
              <w:rPr>
                <w:lang w:val="en-GB"/>
              </w:rPr>
            </w:pPr>
            <w:r w:rsidRPr="00831DAE">
              <w:rPr>
                <w:lang w:val="en-GB"/>
              </w:rPr>
              <w:t xml:space="preserve">Fishes and </w:t>
            </w:r>
            <w:r w:rsidR="005D3BFF" w:rsidRPr="00831DAE">
              <w:rPr>
                <w:lang w:val="en-GB"/>
              </w:rPr>
              <w:t>cephalopods</w:t>
            </w:r>
            <w:r w:rsidRPr="00831DAE">
              <w:rPr>
                <w:lang w:val="en-GB"/>
              </w:rPr>
              <w:t xml:space="preserve"> length classes must have full or half step</w:t>
            </w:r>
            <w:r w:rsidR="00D74119" w:rsidRPr="00831DAE">
              <w:rPr>
                <w:lang w:val="en-GB"/>
              </w:rPr>
              <w:t xml:space="preserve"> (in case of LENGTH_CLASSES_CODE=1 only full). All the measures , must be integer numbers.</w:t>
            </w:r>
          </w:p>
        </w:tc>
        <w:tc>
          <w:tcPr>
            <w:tcW w:w="4889" w:type="dxa"/>
          </w:tcPr>
          <w:p w:rsidR="009059DF" w:rsidRPr="00831DAE" w:rsidRDefault="008441E2" w:rsidP="00831DAE">
            <w:pPr>
              <w:ind w:left="360"/>
              <w:jc w:val="both"/>
              <w:rPr>
                <w:rFonts w:ascii="Courier" w:hAnsi="Courier"/>
                <w:lang w:val="en-GB"/>
              </w:rPr>
            </w:pPr>
            <w:proofErr w:type="spellStart"/>
            <w:r w:rsidRPr="00831DAE">
              <w:rPr>
                <w:rFonts w:ascii="Courier" w:hAnsi="Courier"/>
                <w:lang w:val="en-GB"/>
              </w:rPr>
              <w:t>check_step_length_distr</w:t>
            </w:r>
            <w:proofErr w:type="spellEnd"/>
          </w:p>
        </w:tc>
      </w:tr>
      <w:tr w:rsidR="00F03837" w:rsidRPr="00831DAE">
        <w:tc>
          <w:tcPr>
            <w:tcW w:w="4601" w:type="dxa"/>
          </w:tcPr>
          <w:p w:rsidR="00F03837" w:rsidRPr="00831DAE" w:rsidRDefault="0011288E" w:rsidP="00831DAE">
            <w:pPr>
              <w:ind w:left="360"/>
              <w:rPr>
                <w:lang w:val="en-GB"/>
              </w:rPr>
            </w:pPr>
            <w:r w:rsidRPr="00831DAE">
              <w:rPr>
                <w:lang w:val="en-GB"/>
              </w:rPr>
              <w:t xml:space="preserve">Check consistency of size of mature individuals compared with the size of smallest mature individual reported in </w:t>
            </w:r>
            <w:r w:rsidR="00BC03FB" w:rsidRPr="00831DAE">
              <w:rPr>
                <w:lang w:val="en-GB"/>
              </w:rPr>
              <w:t>bibliography</w:t>
            </w:r>
            <w:r w:rsidRPr="00831DAE">
              <w:rPr>
                <w:lang w:val="en-GB"/>
              </w:rPr>
              <w:t xml:space="preserve"> </w:t>
            </w:r>
          </w:p>
        </w:tc>
        <w:tc>
          <w:tcPr>
            <w:tcW w:w="4889" w:type="dxa"/>
          </w:tcPr>
          <w:p w:rsidR="00F03837" w:rsidRPr="00831DAE" w:rsidRDefault="002C70C2" w:rsidP="00831DAE">
            <w:pPr>
              <w:ind w:left="360"/>
              <w:jc w:val="both"/>
              <w:rPr>
                <w:rFonts w:ascii="Courier" w:hAnsi="Courier"/>
                <w:lang w:val="en-GB"/>
              </w:rPr>
            </w:pPr>
            <w:proofErr w:type="spellStart"/>
            <w:r w:rsidRPr="00831DAE">
              <w:rPr>
                <w:rFonts w:ascii="Courier" w:hAnsi="Courier"/>
                <w:lang w:val="en-GB"/>
              </w:rPr>
              <w:t>check_smallest_mature</w:t>
            </w:r>
            <w:proofErr w:type="spellEnd"/>
          </w:p>
        </w:tc>
      </w:tr>
      <w:tr w:rsidR="00F03837" w:rsidRPr="00831DAE">
        <w:tc>
          <w:tcPr>
            <w:tcW w:w="4601" w:type="dxa"/>
          </w:tcPr>
          <w:p w:rsidR="00F03837" w:rsidRPr="00831DAE" w:rsidRDefault="00F03837" w:rsidP="00831DAE">
            <w:pPr>
              <w:ind w:left="360"/>
              <w:rPr>
                <w:lang w:val="en-GB"/>
              </w:rPr>
            </w:pPr>
            <w:r w:rsidRPr="00831DAE">
              <w:rPr>
                <w:lang w:val="en-GB"/>
              </w:rPr>
              <w:t>Check consistency of maturity stages using information about spawning period</w:t>
            </w:r>
            <w:r w:rsidR="00BC03FB" w:rsidRPr="00831DAE">
              <w:rPr>
                <w:lang w:val="en-GB"/>
              </w:rPr>
              <w:t xml:space="preserve">, </w:t>
            </w:r>
            <w:r w:rsidR="002C70C2" w:rsidRPr="00831DAE">
              <w:rPr>
                <w:lang w:val="en-GB"/>
              </w:rPr>
              <w:t>L</w:t>
            </w:r>
            <w:r w:rsidR="002C70C2" w:rsidRPr="00831DAE">
              <w:rPr>
                <w:vertAlign w:val="subscript"/>
                <w:lang w:val="en-GB"/>
              </w:rPr>
              <w:t>50</w:t>
            </w:r>
            <w:r w:rsidR="00BC03FB" w:rsidRPr="00831DAE">
              <w:rPr>
                <w:lang w:val="en-GB"/>
              </w:rPr>
              <w:t xml:space="preserve"> and size of smallest mature individual </w:t>
            </w:r>
            <w:r w:rsidR="002C70C2" w:rsidRPr="00831DAE">
              <w:rPr>
                <w:lang w:val="en-GB"/>
              </w:rPr>
              <w:t>collected from literature</w:t>
            </w:r>
            <w:r w:rsidR="00BC03FB" w:rsidRPr="00831DAE">
              <w:rPr>
                <w:lang w:val="en-GB"/>
              </w:rPr>
              <w:t>.</w:t>
            </w:r>
          </w:p>
        </w:tc>
        <w:tc>
          <w:tcPr>
            <w:tcW w:w="4889" w:type="dxa"/>
          </w:tcPr>
          <w:p w:rsidR="00F03837" w:rsidRPr="00831DAE" w:rsidRDefault="00F03837" w:rsidP="00831DAE">
            <w:pPr>
              <w:ind w:left="360"/>
              <w:jc w:val="both"/>
              <w:rPr>
                <w:rFonts w:ascii="Courier" w:hAnsi="Courier"/>
                <w:vertAlign w:val="superscript"/>
                <w:lang w:val="en-GB"/>
              </w:rPr>
            </w:pPr>
            <w:proofErr w:type="spellStart"/>
            <w:r w:rsidRPr="00831DAE">
              <w:rPr>
                <w:rFonts w:ascii="Courier" w:hAnsi="Courier"/>
                <w:lang w:val="en-GB"/>
              </w:rPr>
              <w:t>check_spawning_period</w:t>
            </w:r>
            <w:proofErr w:type="spellEnd"/>
            <w:r w:rsidR="009411CE">
              <w:rPr>
                <w:rStyle w:val="Rimandonotaapidipagina"/>
                <w:rFonts w:ascii="Courier" w:hAnsi="Courier"/>
                <w:lang w:val="en-GB"/>
              </w:rPr>
              <w:footnoteReference w:customMarkFollows="1" w:id="7"/>
              <w:t>*</w:t>
            </w:r>
          </w:p>
        </w:tc>
      </w:tr>
      <w:tr w:rsidR="00F03837" w:rsidRPr="00831DAE">
        <w:tc>
          <w:tcPr>
            <w:tcW w:w="4601" w:type="dxa"/>
          </w:tcPr>
          <w:p w:rsidR="00F03837" w:rsidRPr="00831DAE" w:rsidRDefault="002C70C2" w:rsidP="00831DAE">
            <w:pPr>
              <w:ind w:left="360"/>
              <w:rPr>
                <w:lang w:val="en-GB"/>
              </w:rPr>
            </w:pPr>
            <w:r w:rsidRPr="00831DAE">
              <w:rPr>
                <w:lang w:val="en-GB"/>
              </w:rPr>
              <w:t xml:space="preserve">The user will be informed if information about </w:t>
            </w:r>
            <w:r w:rsidR="00F03837" w:rsidRPr="00831DAE">
              <w:rPr>
                <w:lang w:val="en-GB"/>
              </w:rPr>
              <w:t xml:space="preserve">sex-inversion size for hermaphrodite species (at the moment only for </w:t>
            </w:r>
            <w:proofErr w:type="spellStart"/>
            <w:r w:rsidR="00F03837" w:rsidRPr="00831DAE">
              <w:rPr>
                <w:i/>
                <w:lang w:val="en-GB"/>
              </w:rPr>
              <w:t>Pagellus</w:t>
            </w:r>
            <w:proofErr w:type="spellEnd"/>
            <w:r w:rsidR="00F03837" w:rsidRPr="00831DAE">
              <w:rPr>
                <w:i/>
                <w:lang w:val="en-GB"/>
              </w:rPr>
              <w:t xml:space="preserve"> spp</w:t>
            </w:r>
            <w:r w:rsidR="00F03837" w:rsidRPr="00831DAE">
              <w:rPr>
                <w:lang w:val="en-GB"/>
              </w:rPr>
              <w:t xml:space="preserve">. and </w:t>
            </w:r>
            <w:proofErr w:type="spellStart"/>
            <w:r w:rsidR="00F03837" w:rsidRPr="00831DAE">
              <w:rPr>
                <w:i/>
                <w:lang w:val="en-GB"/>
              </w:rPr>
              <w:t>Spicara</w:t>
            </w:r>
            <w:proofErr w:type="spellEnd"/>
            <w:r w:rsidR="00F03837" w:rsidRPr="00831DAE">
              <w:rPr>
                <w:i/>
                <w:lang w:val="en-GB"/>
              </w:rPr>
              <w:t xml:space="preserve"> spp.</w:t>
            </w:r>
            <w:r w:rsidR="00F03837" w:rsidRPr="00831DAE">
              <w:rPr>
                <w:lang w:val="en-GB"/>
              </w:rPr>
              <w:t>)</w:t>
            </w:r>
            <w:r w:rsidRPr="00831DAE">
              <w:rPr>
                <w:lang w:val="en-GB"/>
              </w:rPr>
              <w:t xml:space="preserve"> is stored in Maturity parameters.</w:t>
            </w:r>
          </w:p>
        </w:tc>
        <w:tc>
          <w:tcPr>
            <w:tcW w:w="4889" w:type="dxa"/>
          </w:tcPr>
          <w:p w:rsidR="00F03837" w:rsidRPr="00831DAE" w:rsidRDefault="00C90107" w:rsidP="00831DAE">
            <w:pPr>
              <w:ind w:left="360"/>
              <w:jc w:val="both"/>
              <w:rPr>
                <w:rFonts w:ascii="Courier" w:hAnsi="Courier"/>
                <w:vertAlign w:val="superscript"/>
                <w:lang w:val="en-GB"/>
              </w:rPr>
            </w:pPr>
            <w:proofErr w:type="spellStart"/>
            <w:r w:rsidRPr="00831DAE">
              <w:rPr>
                <w:rFonts w:ascii="Courier" w:hAnsi="Courier"/>
                <w:lang w:val="en-GB"/>
              </w:rPr>
              <w:t>check_sex_inversion</w:t>
            </w:r>
            <w:proofErr w:type="spellEnd"/>
            <w:r w:rsidR="00CD5D7B"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There must not be duplicated records</w:t>
            </w:r>
          </w:p>
        </w:tc>
        <w:tc>
          <w:tcPr>
            <w:tcW w:w="4889" w:type="dxa"/>
          </w:tcPr>
          <w:p w:rsidR="006F24F0" w:rsidRPr="00831DAE" w:rsidRDefault="006F24F0" w:rsidP="00831DAE">
            <w:pPr>
              <w:ind w:left="360"/>
              <w:jc w:val="both"/>
              <w:rPr>
                <w:rFonts w:ascii="Courier" w:hAnsi="Courier"/>
                <w:lang w:val="en-GB"/>
              </w:rPr>
            </w:pPr>
            <w:proofErr w:type="spellStart"/>
            <w:r w:rsidRPr="00831DAE">
              <w:rPr>
                <w:rFonts w:ascii="Courier" w:hAnsi="Courier"/>
                <w:lang w:val="en-GB"/>
              </w:rPr>
              <w:t>check_identical_records</w:t>
            </w:r>
            <w:proofErr w:type="spellEnd"/>
          </w:p>
        </w:tc>
      </w:tr>
      <w:tr w:rsidR="006F24F0" w:rsidRPr="00831DAE">
        <w:tc>
          <w:tcPr>
            <w:tcW w:w="4601" w:type="dxa"/>
          </w:tcPr>
          <w:p w:rsidR="006F24F0" w:rsidRPr="00831DAE" w:rsidRDefault="006F24F0" w:rsidP="00831DAE">
            <w:pPr>
              <w:ind w:left="360"/>
              <w:rPr>
                <w:lang w:val="en-GB"/>
              </w:rPr>
            </w:pPr>
            <w:r w:rsidRPr="00831DAE">
              <w:rPr>
                <w:lang w:val="en-GB"/>
              </w:rPr>
              <w:t xml:space="preserve">There must not be quasi-identical records </w:t>
            </w:r>
          </w:p>
        </w:tc>
        <w:tc>
          <w:tcPr>
            <w:tcW w:w="4889" w:type="dxa"/>
          </w:tcPr>
          <w:p w:rsidR="006F24F0" w:rsidRPr="00831DAE" w:rsidRDefault="006F24F0" w:rsidP="00831DAE">
            <w:pPr>
              <w:ind w:left="360"/>
              <w:jc w:val="both"/>
              <w:rPr>
                <w:rFonts w:ascii="Courier" w:hAnsi="Courier"/>
                <w:lang w:val="en-GB"/>
              </w:rPr>
            </w:pPr>
            <w:proofErr w:type="spellStart"/>
            <w:r w:rsidRPr="00831DAE">
              <w:rPr>
                <w:rFonts w:ascii="Courier" w:hAnsi="Courier"/>
                <w:lang w:val="en-GB"/>
              </w:rPr>
              <w:t>check_quasiidentical_records</w:t>
            </w:r>
            <w:proofErr w:type="spellEnd"/>
          </w:p>
        </w:tc>
      </w:tr>
    </w:tbl>
    <w:p w:rsidR="001715C4" w:rsidRPr="00123444" w:rsidRDefault="001715C4" w:rsidP="00B67623">
      <w:pPr>
        <w:ind w:left="360"/>
        <w:jc w:val="both"/>
        <w:rPr>
          <w:lang w:val="en-GB"/>
        </w:rPr>
      </w:pPr>
    </w:p>
    <w:p w:rsidR="0051302D" w:rsidRPr="00CA303D" w:rsidRDefault="0051302D" w:rsidP="00B67623">
      <w:pPr>
        <w:numPr>
          <w:ilvl w:val="0"/>
          <w:numId w:val="6"/>
        </w:numPr>
        <w:ind w:left="360"/>
        <w:jc w:val="both"/>
        <w:rPr>
          <w:lang w:val="en-GB"/>
        </w:rPr>
      </w:pPr>
      <w:proofErr w:type="spellStart"/>
      <w:r w:rsidRPr="00CA303D">
        <w:rPr>
          <w:rFonts w:ascii="Courier" w:hAnsi="Courier"/>
          <w:lang w:val="en-GB"/>
        </w:rPr>
        <w:t>check_length</w:t>
      </w:r>
      <w:proofErr w:type="spellEnd"/>
      <w:r w:rsidRPr="00CA303D">
        <w:rPr>
          <w:lang w:val="en-GB"/>
        </w:rPr>
        <w:t xml:space="preserve">: </w:t>
      </w:r>
      <w:r w:rsidR="006F24F0" w:rsidRPr="00CA303D">
        <w:rPr>
          <w:lang w:val="en-GB"/>
        </w:rPr>
        <w:t xml:space="preserve">For the check of the lengths, intervals based on the data collected in GSA 10 and 18 </w:t>
      </w:r>
      <w:r w:rsidR="0062443B" w:rsidRPr="00CA303D">
        <w:rPr>
          <w:lang w:val="en-GB"/>
        </w:rPr>
        <w:t>from 1994 to 201</w:t>
      </w:r>
      <w:r w:rsidR="00CA303D" w:rsidRPr="00CA303D">
        <w:rPr>
          <w:lang w:val="en-GB"/>
        </w:rPr>
        <w:t>4</w:t>
      </w:r>
      <w:r w:rsidR="00AF297A" w:rsidRPr="00CA303D">
        <w:rPr>
          <w:lang w:val="en-GB"/>
        </w:rPr>
        <w:t xml:space="preserve"> </w:t>
      </w:r>
      <w:r w:rsidR="006F24F0" w:rsidRPr="00CA303D">
        <w:rPr>
          <w:lang w:val="en-GB"/>
        </w:rPr>
        <w:t xml:space="preserve">were used. </w:t>
      </w:r>
      <w:r w:rsidR="00D20BA9" w:rsidRPr="00CA303D">
        <w:rPr>
          <w:lang w:val="en-GB"/>
        </w:rPr>
        <w:t>The ranges mentioned above can be changed directly changing the values in Species_LEN_WEIGHT.csv table.</w:t>
      </w:r>
    </w:p>
    <w:p w:rsidR="001C7C67" w:rsidRPr="00847126" w:rsidRDefault="007C3003" w:rsidP="00847126">
      <w:pPr>
        <w:numPr>
          <w:ilvl w:val="0"/>
          <w:numId w:val="6"/>
        </w:numPr>
        <w:ind w:left="360"/>
        <w:jc w:val="both"/>
        <w:rPr>
          <w:lang w:val="en-GB"/>
        </w:rPr>
      </w:pPr>
      <w:proofErr w:type="spellStart"/>
      <w:r w:rsidRPr="00123444">
        <w:rPr>
          <w:rFonts w:ascii="Courier" w:hAnsi="Courier"/>
          <w:lang w:val="en-GB"/>
        </w:rPr>
        <w:t>check_mat_stages</w:t>
      </w:r>
      <w:proofErr w:type="spellEnd"/>
      <w:r w:rsidRPr="00847126">
        <w:rPr>
          <w:rFonts w:ascii="Courier" w:hAnsi="Courier"/>
          <w:lang w:val="en-GB"/>
        </w:rPr>
        <w:t xml:space="preserve">: </w:t>
      </w:r>
      <w:r w:rsidR="00387CED" w:rsidRPr="00847126">
        <w:rPr>
          <w:lang w:val="en-GB"/>
        </w:rPr>
        <w:t xml:space="preserve">for the format “before_2012”, </w:t>
      </w:r>
      <w:r w:rsidR="001C7C67" w:rsidRPr="00847126">
        <w:rPr>
          <w:lang w:val="en-GB"/>
        </w:rPr>
        <w:t xml:space="preserve">the check on maturity stages is done on the species listed in the table Species_LEN_WEIGHT.csv (Tables directory) with </w:t>
      </w:r>
      <w:proofErr w:type="spellStart"/>
      <w:r w:rsidR="001C7C67" w:rsidRPr="00847126">
        <w:rPr>
          <w:lang w:val="en-GB"/>
        </w:rPr>
        <w:t>faunistic</w:t>
      </w:r>
      <w:proofErr w:type="spellEnd"/>
      <w:r w:rsidR="001C7C67" w:rsidRPr="00847126">
        <w:rPr>
          <w:lang w:val="en-GB"/>
        </w:rPr>
        <w:t xml:space="preserve"> category field not empty. </w:t>
      </w:r>
      <w:r w:rsidR="006F5F9B" w:rsidRPr="00847126">
        <w:rPr>
          <w:lang w:val="en-GB"/>
        </w:rPr>
        <w:t>As the check is done not for all species, i</w:t>
      </w:r>
      <w:r w:rsidR="001C7C67" w:rsidRPr="00847126">
        <w:rPr>
          <w:lang w:val="en-GB"/>
        </w:rPr>
        <w:t>f the user wants to</w:t>
      </w:r>
      <w:r w:rsidR="006F5F9B" w:rsidRPr="00847126">
        <w:rPr>
          <w:lang w:val="en-GB"/>
        </w:rPr>
        <w:t xml:space="preserve"> check the maturity stages for one or more</w:t>
      </w:r>
      <w:r w:rsidR="001C7C67" w:rsidRPr="00847126">
        <w:rPr>
          <w:lang w:val="en-GB"/>
        </w:rPr>
        <w:t xml:space="preserve"> species </w:t>
      </w:r>
      <w:r w:rsidR="006F5F9B" w:rsidRPr="00847126">
        <w:rPr>
          <w:lang w:val="en-GB"/>
        </w:rPr>
        <w:t xml:space="preserve">with empty </w:t>
      </w:r>
      <w:proofErr w:type="spellStart"/>
      <w:r w:rsidR="001C7C67" w:rsidRPr="00847126">
        <w:rPr>
          <w:lang w:val="en-GB"/>
        </w:rPr>
        <w:t>faunistc</w:t>
      </w:r>
      <w:proofErr w:type="spellEnd"/>
      <w:r w:rsidR="001C7C67" w:rsidRPr="00847126">
        <w:rPr>
          <w:lang w:val="en-GB"/>
        </w:rPr>
        <w:t xml:space="preserve"> category</w:t>
      </w:r>
      <w:r w:rsidR="006F5F9B" w:rsidRPr="00847126">
        <w:rPr>
          <w:lang w:val="en-GB"/>
        </w:rPr>
        <w:t xml:space="preserve"> field</w:t>
      </w:r>
      <w:r w:rsidR="001C7C67" w:rsidRPr="00847126">
        <w:rPr>
          <w:lang w:val="en-GB"/>
        </w:rPr>
        <w:t xml:space="preserve">, he needs to fill in the field and the check will be done for that species as well. The </w:t>
      </w:r>
      <w:proofErr w:type="spellStart"/>
      <w:r w:rsidR="001C7C67" w:rsidRPr="00847126">
        <w:rPr>
          <w:lang w:val="en-GB"/>
        </w:rPr>
        <w:t>faunistic</w:t>
      </w:r>
      <w:proofErr w:type="spellEnd"/>
      <w:r w:rsidR="001C7C67" w:rsidRPr="00847126">
        <w:rPr>
          <w:lang w:val="en-GB"/>
        </w:rPr>
        <w:t xml:space="preserve"> category codes are the same of th</w:t>
      </w:r>
      <w:r w:rsidR="006F5F9B" w:rsidRPr="00847126">
        <w:rPr>
          <w:lang w:val="en-GB"/>
        </w:rPr>
        <w:t>ose</w:t>
      </w:r>
      <w:r w:rsidR="001C7C67" w:rsidRPr="00847126">
        <w:rPr>
          <w:lang w:val="en-GB"/>
        </w:rPr>
        <w:t xml:space="preserve"> contained in </w:t>
      </w:r>
      <w:r w:rsidR="00387CED" w:rsidRPr="00847126">
        <w:rPr>
          <w:lang w:val="en-GB"/>
        </w:rPr>
        <w:t xml:space="preserve">the old </w:t>
      </w:r>
      <w:r w:rsidR="001C7C67" w:rsidRPr="00847126">
        <w:rPr>
          <w:lang w:val="en-GB"/>
        </w:rPr>
        <w:t xml:space="preserve">FM list except for the </w:t>
      </w:r>
      <w:proofErr w:type="spellStart"/>
      <w:r w:rsidR="001C7C67" w:rsidRPr="00847126">
        <w:rPr>
          <w:lang w:val="en-GB"/>
        </w:rPr>
        <w:t>selachians</w:t>
      </w:r>
      <w:proofErr w:type="spellEnd"/>
      <w:r w:rsidR="001C7C67" w:rsidRPr="00847126">
        <w:rPr>
          <w:lang w:val="en-GB"/>
        </w:rPr>
        <w:t xml:space="preserve"> that are classified with the S code</w:t>
      </w:r>
      <w:r w:rsidR="00D20BA9" w:rsidRPr="00847126">
        <w:rPr>
          <w:lang w:val="en-GB"/>
        </w:rPr>
        <w:t xml:space="preserve"> and not with A (fish) code</w:t>
      </w:r>
      <w:r w:rsidR="001C7C67" w:rsidRPr="00847126">
        <w:rPr>
          <w:lang w:val="en-GB"/>
        </w:rPr>
        <w:t>.</w:t>
      </w:r>
      <w:r w:rsidR="00387CED" w:rsidRPr="00847126">
        <w:rPr>
          <w:lang w:val="en-GB"/>
        </w:rPr>
        <w:t xml:space="preserve"> While, for the format “after_2012”, the check on maturity stage is performed for all the species</w:t>
      </w:r>
      <w:r w:rsidR="00F66556" w:rsidRPr="00847126">
        <w:rPr>
          <w:lang w:val="en-GB"/>
        </w:rPr>
        <w:t xml:space="preserve"> of the new </w:t>
      </w:r>
      <w:r w:rsidR="001A4F95">
        <w:rPr>
          <w:lang w:val="en-GB"/>
        </w:rPr>
        <w:t>T</w:t>
      </w:r>
      <w:r w:rsidR="00F66556" w:rsidRPr="00847126">
        <w:rPr>
          <w:lang w:val="en-GB"/>
        </w:rPr>
        <w:t xml:space="preserve">M list, where </w:t>
      </w:r>
      <w:proofErr w:type="spellStart"/>
      <w:r w:rsidR="00F66556" w:rsidRPr="00847126">
        <w:rPr>
          <w:lang w:val="en-GB"/>
        </w:rPr>
        <w:t>selachians</w:t>
      </w:r>
      <w:proofErr w:type="spellEnd"/>
      <w:r w:rsidR="00F66556" w:rsidRPr="00847126">
        <w:rPr>
          <w:lang w:val="en-GB"/>
        </w:rPr>
        <w:t xml:space="preserve"> and bony fish are distinguished.</w:t>
      </w:r>
      <w:r w:rsidR="00387CED" w:rsidRPr="00847126">
        <w:rPr>
          <w:lang w:val="en-GB"/>
        </w:rPr>
        <w:t xml:space="preserve"> </w:t>
      </w:r>
    </w:p>
    <w:p w:rsidR="00387CED" w:rsidRPr="00847126" w:rsidRDefault="0051302D" w:rsidP="00847126">
      <w:pPr>
        <w:ind w:left="360"/>
        <w:jc w:val="both"/>
        <w:rPr>
          <w:lang w:val="en-GB"/>
        </w:rPr>
      </w:pPr>
      <w:r w:rsidRPr="00847126">
        <w:rPr>
          <w:lang w:val="en-GB"/>
        </w:rPr>
        <w:t xml:space="preserve">This </w:t>
      </w:r>
      <w:r w:rsidR="009D1F8E" w:rsidRPr="00847126">
        <w:rPr>
          <w:lang w:val="en-GB"/>
        </w:rPr>
        <w:t xml:space="preserve">function also gives a warning message, because it is difficult to define </w:t>
      </w:r>
      <w:r w:rsidR="0062443B" w:rsidRPr="00847126">
        <w:rPr>
          <w:lang w:val="en-GB"/>
        </w:rPr>
        <w:t xml:space="preserve">for all GSAs </w:t>
      </w:r>
      <w:r w:rsidR="009D1F8E" w:rsidRPr="00847126">
        <w:rPr>
          <w:lang w:val="en-GB"/>
        </w:rPr>
        <w:t>the year of passing from the “old” MEDITS maturity scale to the current MEDITS scale.</w:t>
      </w:r>
      <w:r w:rsidR="00820888" w:rsidRPr="00847126">
        <w:rPr>
          <w:lang w:val="en-GB"/>
        </w:rPr>
        <w:t xml:space="preserve"> However, 2007</w:t>
      </w:r>
      <w:r w:rsidR="006B23DE" w:rsidRPr="00847126">
        <w:rPr>
          <w:lang w:val="en-GB"/>
        </w:rPr>
        <w:t xml:space="preserve"> was chosen as a reference year in order to give the warning message to the user. </w:t>
      </w:r>
      <w:r w:rsidR="00820888" w:rsidRPr="00847126">
        <w:rPr>
          <w:lang w:val="en-GB"/>
        </w:rPr>
        <w:t xml:space="preserve">Up to </w:t>
      </w:r>
      <w:r w:rsidR="00820888" w:rsidRPr="00847126">
        <w:rPr>
          <w:lang w:val="en-GB"/>
        </w:rPr>
        <w:lastRenderedPageBreak/>
        <w:t>2006 no warning message is reported</w:t>
      </w:r>
      <w:r w:rsidR="004D053A" w:rsidRPr="00847126">
        <w:rPr>
          <w:lang w:val="en-GB"/>
        </w:rPr>
        <w:t xml:space="preserve"> if the “old” maturity scale is used in TC files</w:t>
      </w:r>
      <w:r w:rsidR="00820888" w:rsidRPr="00847126">
        <w:rPr>
          <w:lang w:val="en-GB"/>
        </w:rPr>
        <w:t>.</w:t>
      </w:r>
      <w:r w:rsidR="00387CED" w:rsidRPr="00847126">
        <w:rPr>
          <w:lang w:val="en-GB"/>
        </w:rPr>
        <w:t xml:space="preserve"> Moreover, </w:t>
      </w:r>
      <w:r w:rsidR="00FB3D4E" w:rsidRPr="00F505A9">
        <w:rPr>
          <w:u w:val="single"/>
          <w:lang w:val="en-GB"/>
        </w:rPr>
        <w:t>i</w:t>
      </w:r>
      <w:r w:rsidR="00F505A9" w:rsidRPr="00F505A9">
        <w:rPr>
          <w:u w:val="single"/>
          <w:lang w:val="en-GB"/>
        </w:rPr>
        <w:t>f</w:t>
      </w:r>
      <w:r w:rsidR="00FB3D4E" w:rsidRPr="00F505A9">
        <w:rPr>
          <w:u w:val="single"/>
          <w:lang w:val="en-GB"/>
        </w:rPr>
        <w:t xml:space="preserve"> the year is 2012 or after 2012</w:t>
      </w:r>
      <w:r w:rsidR="00387CED" w:rsidRPr="00F505A9">
        <w:rPr>
          <w:u w:val="single"/>
          <w:lang w:val="en-GB"/>
        </w:rPr>
        <w:t xml:space="preserve"> the new maturity scales </w:t>
      </w:r>
      <w:r w:rsidR="008A3CB8" w:rsidRPr="00F505A9">
        <w:rPr>
          <w:u w:val="single"/>
          <w:lang w:val="en-GB"/>
        </w:rPr>
        <w:t>is</w:t>
      </w:r>
      <w:r w:rsidR="00387CED" w:rsidRPr="00F505A9">
        <w:rPr>
          <w:u w:val="single"/>
          <w:lang w:val="en-GB"/>
        </w:rPr>
        <w:t xml:space="preserve"> used</w:t>
      </w:r>
      <w:r w:rsidR="008A3CB8" w:rsidRPr="00F505A9">
        <w:rPr>
          <w:u w:val="single"/>
          <w:lang w:val="en-GB"/>
        </w:rPr>
        <w:t xml:space="preserve"> as reference</w:t>
      </w:r>
      <w:r w:rsidR="00387CED" w:rsidRPr="00847126">
        <w:rPr>
          <w:lang w:val="en-GB"/>
        </w:rPr>
        <w:t xml:space="preserve"> (s</w:t>
      </w:r>
      <w:r w:rsidR="00B92767">
        <w:rPr>
          <w:lang w:val="en-GB"/>
        </w:rPr>
        <w:t>ee  INSTRUCTION MANUAL VERSION 7 MEDITS 2013</w:t>
      </w:r>
      <w:r w:rsidR="00387CED" w:rsidRPr="00847126">
        <w:rPr>
          <w:lang w:val="en-GB"/>
        </w:rPr>
        <w:t>).</w:t>
      </w:r>
      <w:r w:rsidR="00C456B1" w:rsidRPr="00847126">
        <w:rPr>
          <w:lang w:val="en-GB"/>
        </w:rPr>
        <w:t xml:space="preserve"> The user can verify the maturity scales used by </w:t>
      </w:r>
      <w:proofErr w:type="spellStart"/>
      <w:smartTag w:uri="urn:schemas-microsoft-com:office:smarttags" w:element="City">
        <w:smartTag w:uri="urn:schemas-microsoft-com:office:smarttags" w:element="place">
          <w:r w:rsidR="00C456B1" w:rsidRPr="00847126">
            <w:rPr>
              <w:lang w:val="en-GB"/>
            </w:rPr>
            <w:t>RoME</w:t>
          </w:r>
        </w:smartTag>
      </w:smartTag>
      <w:proofErr w:type="spellEnd"/>
      <w:r w:rsidR="00C456B1" w:rsidRPr="00847126">
        <w:rPr>
          <w:lang w:val="en-GB"/>
        </w:rPr>
        <w:t xml:space="preserve"> in the file MATURITY_STAGES_from_2012.csv</w:t>
      </w:r>
      <w:r w:rsidR="00AE5F29">
        <w:rPr>
          <w:lang w:val="en-GB"/>
        </w:rPr>
        <w:t xml:space="preserve"> and </w:t>
      </w:r>
      <w:r w:rsidR="00AE5F29" w:rsidRPr="00AE5F29">
        <w:rPr>
          <w:lang w:val="en-GB"/>
        </w:rPr>
        <w:t>MATURITY_STAGES.csv</w:t>
      </w:r>
      <w:r w:rsidR="00C456B1" w:rsidRPr="00847126">
        <w:rPr>
          <w:lang w:val="en-GB"/>
        </w:rPr>
        <w:t>, contained in Tables folder.</w:t>
      </w:r>
    </w:p>
    <w:p w:rsidR="00604B87" w:rsidRDefault="00604B87" w:rsidP="00604B87">
      <w:pPr>
        <w:ind w:left="360"/>
        <w:jc w:val="both"/>
        <w:rPr>
          <w:lang w:val="en-GB"/>
        </w:rPr>
      </w:pPr>
    </w:p>
    <w:p w:rsidR="009411CE" w:rsidRPr="009411CE" w:rsidRDefault="00604B87" w:rsidP="009411CE">
      <w:pPr>
        <w:numPr>
          <w:ilvl w:val="0"/>
          <w:numId w:val="6"/>
        </w:numPr>
        <w:ind w:left="360"/>
        <w:jc w:val="both"/>
        <w:rPr>
          <w:lang w:val="en-GB"/>
        </w:rPr>
      </w:pPr>
      <w:proofErr w:type="spellStart"/>
      <w:r w:rsidRPr="00C60523">
        <w:rPr>
          <w:rFonts w:ascii="Courier" w:hAnsi="Courier"/>
          <w:lang w:val="en-GB"/>
        </w:rPr>
        <w:t>check_nb_per_sexTC</w:t>
      </w:r>
      <w:proofErr w:type="spellEnd"/>
      <w:r w:rsidRPr="00E30767">
        <w:rPr>
          <w:lang w:val="en-GB"/>
        </w:rPr>
        <w:t>: If the</w:t>
      </w:r>
      <w:r>
        <w:rPr>
          <w:lang w:val="en-GB"/>
        </w:rPr>
        <w:t xml:space="preserve"> field number per sex is found </w:t>
      </w:r>
      <w:r w:rsidR="00DE5FBF">
        <w:rPr>
          <w:lang w:val="en-GB"/>
        </w:rPr>
        <w:t xml:space="preserve">completely </w:t>
      </w:r>
      <w:r>
        <w:rPr>
          <w:lang w:val="en-GB"/>
        </w:rPr>
        <w:t xml:space="preserve">empty, the routine will </w:t>
      </w:r>
      <w:r w:rsidR="00DE5FBF">
        <w:rPr>
          <w:lang w:val="en-GB"/>
        </w:rPr>
        <w:t xml:space="preserve">stop and will </w:t>
      </w:r>
      <w:r w:rsidR="005132F8">
        <w:rPr>
          <w:lang w:val="en-GB"/>
        </w:rPr>
        <w:t xml:space="preserve">produce </w:t>
      </w:r>
      <w:r>
        <w:rPr>
          <w:lang w:val="en-GB"/>
        </w:rPr>
        <w:t>automatically</w:t>
      </w:r>
      <w:r w:rsidR="005132F8">
        <w:rPr>
          <w:lang w:val="en-GB"/>
        </w:rPr>
        <w:t xml:space="preserve"> a .csv file (</w:t>
      </w:r>
      <w:r w:rsidR="005132F8" w:rsidRPr="005132F8">
        <w:rPr>
          <w:lang w:val="en-GB"/>
        </w:rPr>
        <w:t>TC_file_with_computed_nb_per_sex.csv</w:t>
      </w:r>
      <w:r w:rsidR="005132F8">
        <w:rPr>
          <w:lang w:val="en-GB"/>
        </w:rPr>
        <w:t xml:space="preserve">) with the </w:t>
      </w:r>
      <w:proofErr w:type="spellStart"/>
      <w:r w:rsidR="005132F8">
        <w:rPr>
          <w:lang w:val="en-GB"/>
        </w:rPr>
        <w:t>nb</w:t>
      </w:r>
      <w:proofErr w:type="spellEnd"/>
      <w:r w:rsidR="005132F8">
        <w:rPr>
          <w:lang w:val="en-GB"/>
        </w:rPr>
        <w:t xml:space="preserve"> per sex column fil</w:t>
      </w:r>
      <w:r w:rsidR="00DE5FBF">
        <w:rPr>
          <w:lang w:val="en-GB"/>
        </w:rPr>
        <w:t>l</w:t>
      </w:r>
      <w:r w:rsidR="005132F8">
        <w:rPr>
          <w:lang w:val="en-GB"/>
        </w:rPr>
        <w:t>ed in</w:t>
      </w:r>
      <w:r>
        <w:rPr>
          <w:lang w:val="en-GB"/>
        </w:rPr>
        <w:t>.</w:t>
      </w:r>
      <w:r w:rsidR="005132F8">
        <w:rPr>
          <w:lang w:val="en-GB"/>
        </w:rPr>
        <w:t xml:space="preserve"> The user will have to copy and paste the column in the original file and run again the code.</w:t>
      </w:r>
    </w:p>
    <w:p w:rsidR="000767C4" w:rsidRDefault="00802FFA" w:rsidP="000767C4">
      <w:pPr>
        <w:numPr>
          <w:ilvl w:val="0"/>
          <w:numId w:val="6"/>
        </w:numPr>
        <w:ind w:left="360"/>
        <w:jc w:val="both"/>
        <w:rPr>
          <w:lang w:val="en-GB"/>
        </w:rPr>
      </w:pPr>
      <w:proofErr w:type="spellStart"/>
      <w:r w:rsidRPr="0011288E">
        <w:rPr>
          <w:rFonts w:ascii="Courier" w:hAnsi="Courier"/>
          <w:lang w:val="en-GB"/>
        </w:rPr>
        <w:t>check_smallest_mature</w:t>
      </w:r>
      <w:proofErr w:type="spellEnd"/>
      <w:r w:rsidR="005219E9">
        <w:rPr>
          <w:rFonts w:ascii="Courier" w:hAnsi="Courier"/>
          <w:lang w:val="en-GB"/>
        </w:rPr>
        <w:t xml:space="preserve">, </w:t>
      </w:r>
      <w:proofErr w:type="spellStart"/>
      <w:r w:rsidR="005219E9" w:rsidRPr="00F03837">
        <w:rPr>
          <w:rFonts w:ascii="Courier" w:hAnsi="Courier"/>
          <w:lang w:val="en-GB"/>
        </w:rPr>
        <w:t>check_spawning_period</w:t>
      </w:r>
      <w:proofErr w:type="spellEnd"/>
      <w:r w:rsidR="005219E9">
        <w:rPr>
          <w:rFonts w:ascii="Courier" w:hAnsi="Courier"/>
          <w:lang w:val="en-GB"/>
        </w:rPr>
        <w:t xml:space="preserve"> </w:t>
      </w:r>
      <w:r w:rsidR="005219E9" w:rsidRPr="005219E9">
        <w:rPr>
          <w:lang w:val="en-GB"/>
        </w:rPr>
        <w:t>and</w:t>
      </w:r>
      <w:r w:rsidR="005219E9">
        <w:rPr>
          <w:rFonts w:ascii="Courier" w:hAnsi="Courier"/>
          <w:lang w:val="en-GB"/>
        </w:rPr>
        <w:t xml:space="preserve"> </w:t>
      </w:r>
      <w:proofErr w:type="spellStart"/>
      <w:r w:rsidR="005219E9" w:rsidRPr="00C90107">
        <w:rPr>
          <w:rFonts w:ascii="Courier" w:hAnsi="Courier"/>
          <w:lang w:val="en-GB"/>
        </w:rPr>
        <w:t>check_sex_inversion</w:t>
      </w:r>
      <w:proofErr w:type="spellEnd"/>
      <w:r w:rsidR="005219E9">
        <w:rPr>
          <w:lang w:val="en-GB"/>
        </w:rPr>
        <w:t xml:space="preserve">: in these checks are involved the information stored in </w:t>
      </w:r>
      <w:r w:rsidR="005219E9" w:rsidRPr="005219E9">
        <w:rPr>
          <w:i/>
          <w:lang w:val="en-GB"/>
        </w:rPr>
        <w:t>Maturity_parameters.csv</w:t>
      </w:r>
      <w:r w:rsidR="005219E9">
        <w:rPr>
          <w:lang w:val="en-GB"/>
        </w:rPr>
        <w:t xml:space="preserve"> table, L</w:t>
      </w:r>
      <w:r w:rsidR="005219E9" w:rsidRPr="002D7B9E">
        <w:rPr>
          <w:vertAlign w:val="subscript"/>
          <w:lang w:val="en-GB"/>
        </w:rPr>
        <w:t>50</w:t>
      </w:r>
      <w:r w:rsidR="005219E9">
        <w:rPr>
          <w:lang w:val="en-GB"/>
        </w:rPr>
        <w:t>, spawning period and sex-inversion size (for hermaphrodite species)</w:t>
      </w:r>
      <w:r w:rsidR="009F3A76">
        <w:rPr>
          <w:lang w:val="en-GB"/>
        </w:rPr>
        <w:t>.</w:t>
      </w:r>
      <w:r w:rsidR="00CD5D7B">
        <w:rPr>
          <w:lang w:val="en-GB"/>
        </w:rPr>
        <w:t xml:space="preserve"> </w:t>
      </w:r>
      <w:r w:rsidR="00CD5D7B" w:rsidRPr="00BD74A4">
        <w:rPr>
          <w:lang w:val="en-GB"/>
        </w:rPr>
        <w:t xml:space="preserve">For the first one, mature individuals with length </w:t>
      </w:r>
      <w:r w:rsidR="003B169E" w:rsidRPr="00BD74A4">
        <w:rPr>
          <w:lang w:val="en-GB"/>
        </w:rPr>
        <w:t>smaller</w:t>
      </w:r>
      <w:r w:rsidR="00CD5D7B" w:rsidRPr="00BD74A4">
        <w:rPr>
          <w:lang w:val="en-GB"/>
        </w:rPr>
        <w:t xml:space="preserve"> than </w:t>
      </w:r>
      <w:r w:rsidR="003B169E" w:rsidRPr="00BD74A4">
        <w:rPr>
          <w:lang w:val="en-GB"/>
        </w:rPr>
        <w:t xml:space="preserve">size of the smallest mature individuals reported in literature </w:t>
      </w:r>
      <w:r w:rsidR="00CD5D7B" w:rsidRPr="00BF6D23">
        <w:rPr>
          <w:lang w:val="en-GB"/>
        </w:rPr>
        <w:t>are detected.</w:t>
      </w:r>
      <w:r w:rsidR="00CD5D7B">
        <w:rPr>
          <w:lang w:val="en-GB"/>
        </w:rPr>
        <w:t xml:space="preserve">  In the second check the mature individu</w:t>
      </w:r>
      <w:r w:rsidR="003B169E">
        <w:rPr>
          <w:lang w:val="en-GB"/>
        </w:rPr>
        <w:t xml:space="preserve">als caught outside the spawning </w:t>
      </w:r>
      <w:r w:rsidR="00CD5D7B">
        <w:rPr>
          <w:lang w:val="en-GB"/>
        </w:rPr>
        <w:t>are detected</w:t>
      </w:r>
      <w:r w:rsidR="003B169E">
        <w:rPr>
          <w:lang w:val="en-GB"/>
        </w:rPr>
        <w:t>; moreover</w:t>
      </w:r>
      <w:r w:rsidR="005F26AD">
        <w:rPr>
          <w:lang w:val="en-GB"/>
        </w:rPr>
        <w:t>,</w:t>
      </w:r>
      <w:r w:rsidR="003B169E">
        <w:rPr>
          <w:lang w:val="en-GB"/>
        </w:rPr>
        <w:t xml:space="preserve"> the mature individuals caught outside the spawning with size smaller than the size of smallest mature individual in bibliography </w:t>
      </w:r>
      <w:r w:rsidR="00430C1A">
        <w:rPr>
          <w:lang w:val="en-GB"/>
        </w:rPr>
        <w:t>and the immature individuals caught during the reproductive period, but with size greater than maximum L</w:t>
      </w:r>
      <w:r w:rsidR="00430C1A" w:rsidRPr="002D7B9E">
        <w:rPr>
          <w:vertAlign w:val="subscript"/>
          <w:lang w:val="en-GB"/>
        </w:rPr>
        <w:t>50</w:t>
      </w:r>
      <w:r w:rsidR="00430C1A">
        <w:rPr>
          <w:vertAlign w:val="subscript"/>
          <w:lang w:val="en-GB"/>
        </w:rPr>
        <w:t xml:space="preserve"> </w:t>
      </w:r>
      <w:r w:rsidR="00430C1A">
        <w:rPr>
          <w:lang w:val="en-GB"/>
        </w:rPr>
        <w:t>+ 15% *</w:t>
      </w:r>
      <w:r w:rsidR="00430C1A" w:rsidRPr="00430C1A">
        <w:rPr>
          <w:lang w:val="en-GB"/>
        </w:rPr>
        <w:t xml:space="preserve"> </w:t>
      </w:r>
      <w:r w:rsidR="00430C1A">
        <w:rPr>
          <w:lang w:val="en-GB"/>
        </w:rPr>
        <w:t>L</w:t>
      </w:r>
      <w:r w:rsidR="00430C1A" w:rsidRPr="002D7B9E">
        <w:rPr>
          <w:vertAlign w:val="subscript"/>
          <w:lang w:val="en-GB"/>
        </w:rPr>
        <w:t>50</w:t>
      </w:r>
      <w:r w:rsidR="00430C1A">
        <w:rPr>
          <w:vertAlign w:val="subscript"/>
          <w:lang w:val="en-GB"/>
        </w:rPr>
        <w:t xml:space="preserve"> </w:t>
      </w:r>
      <w:r w:rsidR="003B169E">
        <w:rPr>
          <w:lang w:val="en-GB"/>
        </w:rPr>
        <w:t>are detected</w:t>
      </w:r>
      <w:r w:rsidR="00CD5D7B">
        <w:rPr>
          <w:lang w:val="en-GB"/>
        </w:rPr>
        <w:t xml:space="preserve">. The last check is performed only for </w:t>
      </w:r>
      <w:proofErr w:type="spellStart"/>
      <w:r w:rsidR="00CD5D7B">
        <w:rPr>
          <w:lang w:val="en-GB"/>
        </w:rPr>
        <w:t>proteroginic</w:t>
      </w:r>
      <w:proofErr w:type="spellEnd"/>
      <w:r w:rsidR="00CD5D7B">
        <w:rPr>
          <w:lang w:val="en-GB"/>
        </w:rPr>
        <w:t xml:space="preserve"> </w:t>
      </w:r>
      <w:r w:rsidR="00430C1A">
        <w:rPr>
          <w:lang w:val="en-GB"/>
        </w:rPr>
        <w:t xml:space="preserve">and </w:t>
      </w:r>
      <w:proofErr w:type="spellStart"/>
      <w:r w:rsidR="00430C1A">
        <w:rPr>
          <w:lang w:val="en-GB"/>
        </w:rPr>
        <w:t>proterandrous</w:t>
      </w:r>
      <w:proofErr w:type="spellEnd"/>
      <w:r w:rsidR="00430C1A">
        <w:rPr>
          <w:lang w:val="en-GB"/>
        </w:rPr>
        <w:t xml:space="preserve"> target species; </w:t>
      </w:r>
      <w:r w:rsidR="003B169E">
        <w:rPr>
          <w:lang w:val="en-GB"/>
        </w:rPr>
        <w:t xml:space="preserve">the user </w:t>
      </w:r>
      <w:r w:rsidR="003B169E" w:rsidRPr="00136592">
        <w:rPr>
          <w:u w:val="single"/>
          <w:lang w:val="en-GB"/>
        </w:rPr>
        <w:t>will be only informed</w:t>
      </w:r>
      <w:r w:rsidR="003B169E">
        <w:rPr>
          <w:lang w:val="en-GB"/>
        </w:rPr>
        <w:t xml:space="preserve"> if information about sex-inversion size for hermaphrodite species (at the moment only for </w:t>
      </w:r>
      <w:proofErr w:type="spellStart"/>
      <w:r w:rsidR="003B169E" w:rsidRPr="00F03837">
        <w:rPr>
          <w:i/>
          <w:lang w:val="en-GB"/>
        </w:rPr>
        <w:t>Pagellus</w:t>
      </w:r>
      <w:proofErr w:type="spellEnd"/>
      <w:r w:rsidR="003B169E" w:rsidRPr="00F03837">
        <w:rPr>
          <w:i/>
          <w:lang w:val="en-GB"/>
        </w:rPr>
        <w:t xml:space="preserve"> spp</w:t>
      </w:r>
      <w:r w:rsidR="003B169E">
        <w:rPr>
          <w:lang w:val="en-GB"/>
        </w:rPr>
        <w:t xml:space="preserve">. and </w:t>
      </w:r>
      <w:proofErr w:type="spellStart"/>
      <w:r w:rsidR="003B169E" w:rsidRPr="00F03837">
        <w:rPr>
          <w:i/>
          <w:lang w:val="en-GB"/>
        </w:rPr>
        <w:t>Spicara</w:t>
      </w:r>
      <w:proofErr w:type="spellEnd"/>
      <w:r w:rsidR="003B169E" w:rsidRPr="00F03837">
        <w:rPr>
          <w:i/>
          <w:lang w:val="en-GB"/>
        </w:rPr>
        <w:t xml:space="preserve"> spp.</w:t>
      </w:r>
      <w:r w:rsidR="003B169E">
        <w:rPr>
          <w:lang w:val="en-GB"/>
        </w:rPr>
        <w:t xml:space="preserve">) </w:t>
      </w:r>
      <w:r w:rsidR="00136592">
        <w:rPr>
          <w:lang w:val="en-GB"/>
        </w:rPr>
        <w:t>is</w:t>
      </w:r>
      <w:r w:rsidR="003B169E">
        <w:rPr>
          <w:lang w:val="en-GB"/>
        </w:rPr>
        <w:t xml:space="preserve"> present in </w:t>
      </w:r>
      <w:r w:rsidR="003B169E" w:rsidRPr="00430C1A">
        <w:rPr>
          <w:i/>
          <w:lang w:val="en-GB"/>
        </w:rPr>
        <w:t>Maturity parameters.csv</w:t>
      </w:r>
      <w:r w:rsidR="003B169E">
        <w:rPr>
          <w:lang w:val="en-GB"/>
        </w:rPr>
        <w:t xml:space="preserve"> (folder Tables) in order to be used </w:t>
      </w:r>
      <w:r w:rsidR="00136592">
        <w:rPr>
          <w:lang w:val="en-GB"/>
        </w:rPr>
        <w:t xml:space="preserve">by the user </w:t>
      </w:r>
      <w:r w:rsidR="003B169E">
        <w:rPr>
          <w:lang w:val="en-GB"/>
        </w:rPr>
        <w:t>to ch</w:t>
      </w:r>
      <w:r w:rsidR="00430C1A">
        <w:rPr>
          <w:lang w:val="en-GB"/>
        </w:rPr>
        <w:t>e</w:t>
      </w:r>
      <w:r w:rsidR="003B169E">
        <w:rPr>
          <w:lang w:val="en-GB"/>
        </w:rPr>
        <w:t xml:space="preserve">ck the sex data of these species. </w:t>
      </w:r>
      <w:r w:rsidR="00376723" w:rsidRPr="005219E9">
        <w:rPr>
          <w:i/>
          <w:lang w:val="en-GB"/>
        </w:rPr>
        <w:t>Maturity_parameters.csv</w:t>
      </w:r>
      <w:r w:rsidR="00376723" w:rsidRPr="00376723">
        <w:rPr>
          <w:lang w:val="en-GB"/>
        </w:rPr>
        <w:t xml:space="preserve"> should be </w:t>
      </w:r>
      <w:r w:rsidR="00376723">
        <w:rPr>
          <w:lang w:val="en-GB"/>
        </w:rPr>
        <w:t>as much as possible shared and complete.</w:t>
      </w:r>
    </w:p>
    <w:p w:rsidR="003849C7" w:rsidRDefault="003849C7" w:rsidP="00817EDC">
      <w:pPr>
        <w:ind w:left="360"/>
        <w:jc w:val="both"/>
        <w:rPr>
          <w:lang w:val="en-GB"/>
        </w:rPr>
      </w:pPr>
    </w:p>
    <w:p w:rsidR="00A73FC1" w:rsidRDefault="005D2C96" w:rsidP="00817EDC">
      <w:pPr>
        <w:jc w:val="both"/>
        <w:rPr>
          <w:lang w:val="en-GB"/>
        </w:rPr>
      </w:pPr>
      <w:r>
        <w:rPr>
          <w:lang w:val="en-GB"/>
        </w:rPr>
        <w:t>As for TB, i</w:t>
      </w:r>
      <w:r w:rsidR="00A73FC1">
        <w:rPr>
          <w:lang w:val="en-GB"/>
        </w:rPr>
        <w:t xml:space="preserve">n </w:t>
      </w:r>
      <w:proofErr w:type="spellStart"/>
      <w:smartTag w:uri="urn:schemas-microsoft-com:office:smarttags" w:element="place">
        <w:smartTag w:uri="urn:schemas-microsoft-com:office:smarttags" w:element="City">
          <w:r w:rsidR="00A73FC1">
            <w:rPr>
              <w:lang w:val="en-GB"/>
            </w:rPr>
            <w:t>RoME</w:t>
          </w:r>
        </w:smartTag>
      </w:smartTag>
      <w:proofErr w:type="spellEnd"/>
      <w:r w:rsidR="00A73FC1">
        <w:rPr>
          <w:lang w:val="en-GB"/>
        </w:rPr>
        <w:t xml:space="preserve"> </w:t>
      </w:r>
      <w:r w:rsidR="005F26AD">
        <w:rPr>
          <w:lang w:val="en-GB"/>
        </w:rPr>
        <w:t>&gt;=</w:t>
      </w:r>
      <w:r w:rsidR="00FF01C5">
        <w:rPr>
          <w:lang w:val="en-GB"/>
        </w:rPr>
        <w:t>1.3</w:t>
      </w:r>
      <w:r w:rsidR="001A4F95">
        <w:rPr>
          <w:lang w:val="en-GB"/>
        </w:rPr>
        <w:t xml:space="preserve"> the new T</w:t>
      </w:r>
      <w:r w:rsidR="00A73FC1">
        <w:rPr>
          <w:lang w:val="en-GB"/>
        </w:rPr>
        <w:t xml:space="preserve">M list is used in </w:t>
      </w:r>
      <w:proofErr w:type="spellStart"/>
      <w:r w:rsidR="00A73FC1" w:rsidRPr="00831DAE">
        <w:rPr>
          <w:rFonts w:ascii="Courier" w:hAnsi="Courier"/>
          <w:lang w:val="en-GB"/>
        </w:rPr>
        <w:t>check_rubincode</w:t>
      </w:r>
      <w:proofErr w:type="spellEnd"/>
      <w:r w:rsidR="00A73FC1" w:rsidRPr="00133998">
        <w:rPr>
          <w:lang w:val="en-GB"/>
        </w:rPr>
        <w:t xml:space="preserve"> function</w:t>
      </w:r>
      <w:r w:rsidR="00A73FC1">
        <w:rPr>
          <w:lang w:val="en-GB"/>
        </w:rPr>
        <w:t xml:space="preserve"> for </w:t>
      </w:r>
      <w:r>
        <w:rPr>
          <w:lang w:val="en-GB"/>
        </w:rPr>
        <w:t>format “</w:t>
      </w:r>
      <w:r w:rsidRPr="00817EDC">
        <w:rPr>
          <w:i/>
          <w:lang w:val="en-GB"/>
        </w:rPr>
        <w:t>after_2012</w:t>
      </w:r>
      <w:r>
        <w:rPr>
          <w:lang w:val="en-GB"/>
        </w:rPr>
        <w:t>”</w:t>
      </w:r>
      <w:r w:rsidR="00A73FC1">
        <w:rPr>
          <w:lang w:val="en-GB"/>
        </w:rPr>
        <w:t xml:space="preserve">. For the </w:t>
      </w:r>
      <w:r>
        <w:rPr>
          <w:lang w:val="en-GB"/>
        </w:rPr>
        <w:t>format “</w:t>
      </w:r>
      <w:r w:rsidRPr="00817EDC">
        <w:rPr>
          <w:i/>
          <w:lang w:val="en-GB"/>
        </w:rPr>
        <w:t>before_2012</w:t>
      </w:r>
      <w:r>
        <w:rPr>
          <w:lang w:val="en-GB"/>
        </w:rPr>
        <w:t>”</w:t>
      </w:r>
      <w:r w:rsidR="00A73FC1">
        <w:rPr>
          <w:lang w:val="en-GB"/>
        </w:rPr>
        <w:t xml:space="preserve"> the old FM list is used</w:t>
      </w:r>
      <w:r w:rsidR="00DD4AD1">
        <w:rPr>
          <w:lang w:val="en-GB"/>
        </w:rPr>
        <w:t xml:space="preserve"> (MEDITS handbook 2007)</w:t>
      </w:r>
      <w:r w:rsidR="00A73FC1">
        <w:rPr>
          <w:lang w:val="en-GB"/>
        </w:rPr>
        <w:t xml:space="preserve">. </w:t>
      </w:r>
    </w:p>
    <w:p w:rsidR="0032567C" w:rsidRDefault="0032567C" w:rsidP="00817EDC">
      <w:pPr>
        <w:jc w:val="both"/>
        <w:rPr>
          <w:lang w:val="en-GB"/>
        </w:rPr>
      </w:pPr>
    </w:p>
    <w:p w:rsidR="00A358D2" w:rsidRDefault="003849C7" w:rsidP="00EA4696">
      <w:pPr>
        <w:jc w:val="both"/>
        <w:rPr>
          <w:lang w:val="en-GB"/>
        </w:rPr>
      </w:pPr>
      <w:r>
        <w:rPr>
          <w:lang w:val="en-GB"/>
        </w:rPr>
        <w:t xml:space="preserve">A new check on the field </w:t>
      </w:r>
      <w:r w:rsidRPr="003849C7">
        <w:rPr>
          <w:lang w:val="en-GB"/>
        </w:rPr>
        <w:t>WEIGHT_OF_THE_SAMPLE_MEASURED</w:t>
      </w:r>
      <w:r>
        <w:rPr>
          <w:lang w:val="en-GB"/>
        </w:rPr>
        <w:t xml:space="preserve"> has been added in order to control the difference between observed and estimated weight of the sample. For this check a new table containing the length-weight relationship coefficients by species is used. This table is stored in Tables folder (</w:t>
      </w:r>
      <w:r w:rsidRPr="00817EDC">
        <w:rPr>
          <w:i/>
          <w:lang w:val="en-GB"/>
        </w:rPr>
        <w:t>L-W.csv</w:t>
      </w:r>
      <w:r>
        <w:rPr>
          <w:lang w:val="en-GB"/>
        </w:rPr>
        <w:t>) and can be modified or updated by the user.</w:t>
      </w:r>
      <w:r w:rsidR="00A358D2">
        <w:rPr>
          <w:lang w:val="en-GB"/>
        </w:rPr>
        <w:t xml:space="preserve"> </w:t>
      </w:r>
    </w:p>
    <w:p w:rsidR="00EA4696" w:rsidRDefault="00EA4696" w:rsidP="00EA4696">
      <w:pPr>
        <w:jc w:val="both"/>
        <w:rPr>
          <w:lang w:val="en-GB"/>
        </w:rPr>
      </w:pPr>
    </w:p>
    <w:p w:rsidR="00EA4696" w:rsidRDefault="00EA4696" w:rsidP="00EA4696">
      <w:pPr>
        <w:jc w:val="both"/>
        <w:rPr>
          <w:lang w:val="en-GB"/>
        </w:rPr>
      </w:pPr>
      <w:r>
        <w:rPr>
          <w:lang w:val="en-GB"/>
        </w:rPr>
        <w:t>Moreover, another function that checks if for G1 and G2 species the length measurements have been collected has been created.</w:t>
      </w:r>
    </w:p>
    <w:p w:rsidR="00EA4696" w:rsidRDefault="00EA4696" w:rsidP="00EA4696">
      <w:pPr>
        <w:jc w:val="both"/>
        <w:rPr>
          <w:lang w:val="en-GB"/>
        </w:rPr>
      </w:pPr>
    </w:p>
    <w:p w:rsidR="003E591B" w:rsidRDefault="00EA4696" w:rsidP="00EA4696">
      <w:pPr>
        <w:jc w:val="both"/>
        <w:rPr>
          <w:lang w:val="en-GB"/>
        </w:rPr>
      </w:pPr>
      <w:r>
        <w:rPr>
          <w:lang w:val="en-GB"/>
        </w:rPr>
        <w:t>Finally</w:t>
      </w:r>
      <w:r w:rsidR="00C75895">
        <w:rPr>
          <w:lang w:val="en-GB"/>
        </w:rPr>
        <w:t xml:space="preserve">, </w:t>
      </w:r>
      <w:r w:rsidR="003E591B">
        <w:rPr>
          <w:lang w:val="en-GB"/>
        </w:rPr>
        <w:t xml:space="preserve">the check of </w:t>
      </w:r>
      <w:proofErr w:type="spellStart"/>
      <w:r w:rsidR="004C268D">
        <w:rPr>
          <w:lang w:val="en-GB"/>
        </w:rPr>
        <w:t>faunistic</w:t>
      </w:r>
      <w:proofErr w:type="spellEnd"/>
      <w:r w:rsidR="004C268D">
        <w:rPr>
          <w:lang w:val="en-GB"/>
        </w:rPr>
        <w:t xml:space="preserve"> category</w:t>
      </w:r>
      <w:r w:rsidR="003E591B">
        <w:rPr>
          <w:lang w:val="en-GB"/>
        </w:rPr>
        <w:t xml:space="preserve"> </w:t>
      </w:r>
      <w:r w:rsidR="00C75895">
        <w:rPr>
          <w:lang w:val="en-GB"/>
        </w:rPr>
        <w:t xml:space="preserve">also in TC </w:t>
      </w:r>
      <w:r w:rsidR="003E591B">
        <w:rPr>
          <w:lang w:val="en-GB"/>
        </w:rPr>
        <w:t xml:space="preserve">has been introduced for the </w:t>
      </w:r>
      <w:r w:rsidR="004C268D">
        <w:rPr>
          <w:lang w:val="en-GB"/>
        </w:rPr>
        <w:t>format “</w:t>
      </w:r>
      <w:r w:rsidR="004C268D" w:rsidRPr="00817EDC">
        <w:rPr>
          <w:i/>
          <w:lang w:val="en-GB"/>
        </w:rPr>
        <w:t>after_2012</w:t>
      </w:r>
      <w:r w:rsidR="004C268D">
        <w:rPr>
          <w:lang w:val="en-GB"/>
        </w:rPr>
        <w:t>”</w:t>
      </w:r>
      <w:r w:rsidR="00C75895">
        <w:rPr>
          <w:lang w:val="en-GB"/>
        </w:rPr>
        <w:t xml:space="preserve"> as well a </w:t>
      </w:r>
      <w:r w:rsidR="00510B3F">
        <w:rPr>
          <w:lang w:val="en-GB"/>
        </w:rPr>
        <w:t>check</w:t>
      </w:r>
      <w:r w:rsidR="00C75895">
        <w:rPr>
          <w:lang w:val="en-GB"/>
        </w:rPr>
        <w:t xml:space="preserve"> in case the sub-sample (the </w:t>
      </w:r>
      <w:r w:rsidR="00C75895" w:rsidRPr="006E4934">
        <w:rPr>
          <w:lang w:val="en-GB"/>
        </w:rPr>
        <w:t>WEIGHT_OF_THE_S</w:t>
      </w:r>
      <w:r w:rsidR="00C75895">
        <w:rPr>
          <w:lang w:val="en-GB"/>
        </w:rPr>
        <w:t>AMPLE_MEASURED) is smaller than the 10% of the total weight in the haul (</w:t>
      </w:r>
      <w:r w:rsidR="00C75895" w:rsidRPr="003849C7">
        <w:rPr>
          <w:lang w:val="en-GB"/>
        </w:rPr>
        <w:t>WEIGHT_OF_THE_</w:t>
      </w:r>
      <w:r w:rsidR="00C75895">
        <w:rPr>
          <w:lang w:val="en-GB"/>
        </w:rPr>
        <w:t>FRACTION)</w:t>
      </w:r>
      <w:r w:rsidR="00510B3F">
        <w:rPr>
          <w:lang w:val="en-GB"/>
        </w:rPr>
        <w:t>, giving only a warning message</w:t>
      </w:r>
      <w:r w:rsidR="00C75895">
        <w:rPr>
          <w:lang w:val="en-GB"/>
        </w:rPr>
        <w:t>.</w:t>
      </w:r>
    </w:p>
    <w:p w:rsidR="003E591B" w:rsidRPr="00123444" w:rsidRDefault="003E591B" w:rsidP="003E591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3E591B" w:rsidRPr="00831DAE">
        <w:tc>
          <w:tcPr>
            <w:tcW w:w="4601" w:type="dxa"/>
          </w:tcPr>
          <w:p w:rsidR="003E591B" w:rsidRPr="00831DAE" w:rsidRDefault="003E591B" w:rsidP="00775EDB">
            <w:pPr>
              <w:ind w:left="360"/>
              <w:jc w:val="both"/>
              <w:rPr>
                <w:b/>
                <w:lang w:val="en-GB"/>
              </w:rPr>
            </w:pPr>
            <w:r w:rsidRPr="00831DAE">
              <w:rPr>
                <w:b/>
                <w:lang w:val="en-GB"/>
              </w:rPr>
              <w:t>CHECK</w:t>
            </w:r>
          </w:p>
        </w:tc>
        <w:tc>
          <w:tcPr>
            <w:tcW w:w="4889" w:type="dxa"/>
          </w:tcPr>
          <w:p w:rsidR="003E591B" w:rsidRPr="00831DAE" w:rsidRDefault="003E591B" w:rsidP="00775EDB">
            <w:pPr>
              <w:ind w:left="360"/>
              <w:jc w:val="both"/>
              <w:rPr>
                <w:b/>
                <w:lang w:val="en-GB"/>
              </w:rPr>
            </w:pPr>
            <w:r w:rsidRPr="00831DAE">
              <w:rPr>
                <w:b/>
                <w:lang w:val="en-GB"/>
              </w:rPr>
              <w:t>Function</w:t>
            </w:r>
          </w:p>
        </w:tc>
      </w:tr>
      <w:tr w:rsidR="003E591B" w:rsidRPr="00831DAE">
        <w:tc>
          <w:tcPr>
            <w:tcW w:w="4601" w:type="dxa"/>
          </w:tcPr>
          <w:p w:rsidR="003E591B" w:rsidRPr="00831DAE" w:rsidRDefault="003E591B" w:rsidP="001A4F95">
            <w:pPr>
              <w:ind w:left="360"/>
              <w:rPr>
                <w:lang w:val="en-GB"/>
              </w:rPr>
            </w:pPr>
            <w:r w:rsidRPr="00831DAE">
              <w:rPr>
                <w:lang w:val="en-GB"/>
              </w:rPr>
              <w:t xml:space="preserve">Correctness </w:t>
            </w:r>
            <w:r w:rsidR="00B713EE">
              <w:rPr>
                <w:lang w:val="en-GB"/>
              </w:rPr>
              <w:t xml:space="preserve"> </w:t>
            </w:r>
            <w:r w:rsidR="00B713EE" w:rsidRPr="00817EDC">
              <w:rPr>
                <w:b/>
                <w:lang w:val="en-GB"/>
              </w:rPr>
              <w:t>also</w:t>
            </w:r>
            <w:r w:rsidR="00B713EE">
              <w:rPr>
                <w:lang w:val="en-GB"/>
              </w:rPr>
              <w:t xml:space="preserve"> of</w:t>
            </w:r>
            <w:r w:rsidRPr="00831DAE">
              <w:rPr>
                <w:lang w:val="en-GB"/>
              </w:rPr>
              <w:t xml:space="preserve"> </w:t>
            </w:r>
            <w:proofErr w:type="spellStart"/>
            <w:r w:rsidRPr="00831DAE">
              <w:rPr>
                <w:lang w:val="en-GB"/>
              </w:rPr>
              <w:t>faunistic</w:t>
            </w:r>
            <w:proofErr w:type="spellEnd"/>
            <w:r w:rsidRPr="00831DAE">
              <w:rPr>
                <w:lang w:val="en-GB"/>
              </w:rPr>
              <w:t xml:space="preserve"> category according to </w:t>
            </w:r>
            <w:r w:rsidR="001A4F95">
              <w:rPr>
                <w:lang w:val="en-GB"/>
              </w:rPr>
              <w:t xml:space="preserve">reference </w:t>
            </w:r>
            <w:r w:rsidRPr="00831DAE">
              <w:rPr>
                <w:lang w:val="en-GB"/>
              </w:rPr>
              <w:t>list in Tables directory</w:t>
            </w:r>
          </w:p>
        </w:tc>
        <w:tc>
          <w:tcPr>
            <w:tcW w:w="4889" w:type="dxa"/>
          </w:tcPr>
          <w:p w:rsidR="003E591B" w:rsidRPr="00831DAE" w:rsidRDefault="003E591B" w:rsidP="00775EDB">
            <w:pPr>
              <w:ind w:left="360"/>
              <w:jc w:val="both"/>
              <w:rPr>
                <w:rFonts w:ascii="Courier" w:hAnsi="Courier"/>
                <w:lang w:val="en-GB"/>
              </w:rPr>
            </w:pPr>
            <w:proofErr w:type="spellStart"/>
            <w:r w:rsidRPr="00831DAE">
              <w:rPr>
                <w:rFonts w:ascii="Courier" w:hAnsi="Courier"/>
                <w:lang w:val="en-GB"/>
              </w:rPr>
              <w:t>check_rubincode</w:t>
            </w:r>
            <w:proofErr w:type="spellEnd"/>
            <w:r w:rsidR="00B713EE">
              <w:rPr>
                <w:rStyle w:val="Rimandonotaapidipagina"/>
                <w:rFonts w:ascii="Courier" w:hAnsi="Courier"/>
                <w:lang w:val="en-GB"/>
              </w:rPr>
              <w:footnoteReference w:customMarkFollows="1" w:id="8"/>
              <w:t>*</w:t>
            </w:r>
          </w:p>
        </w:tc>
      </w:tr>
      <w:tr w:rsidR="003E591B" w:rsidRPr="00831DAE">
        <w:tc>
          <w:tcPr>
            <w:tcW w:w="4601" w:type="dxa"/>
          </w:tcPr>
          <w:p w:rsidR="003E591B" w:rsidRPr="00831DAE" w:rsidRDefault="003E591B" w:rsidP="00775EDB">
            <w:pPr>
              <w:ind w:left="360"/>
              <w:rPr>
                <w:lang w:val="en-GB"/>
              </w:rPr>
            </w:pPr>
            <w:r>
              <w:rPr>
                <w:lang w:val="en-GB"/>
              </w:rPr>
              <w:t>Check of observed estimated total weight in the haul</w:t>
            </w:r>
          </w:p>
        </w:tc>
        <w:tc>
          <w:tcPr>
            <w:tcW w:w="4889" w:type="dxa"/>
          </w:tcPr>
          <w:p w:rsidR="003E591B" w:rsidRPr="00831DAE" w:rsidRDefault="003E591B" w:rsidP="00775EDB">
            <w:pPr>
              <w:ind w:left="360"/>
              <w:jc w:val="both"/>
              <w:rPr>
                <w:rFonts w:ascii="Courier" w:hAnsi="Courier"/>
                <w:lang w:val="en-GB"/>
              </w:rPr>
            </w:pPr>
            <w:proofErr w:type="spellStart"/>
            <w:r w:rsidRPr="003E591B">
              <w:rPr>
                <w:rFonts w:ascii="Courier" w:hAnsi="Courier"/>
                <w:lang w:val="en-GB"/>
              </w:rPr>
              <w:t>check_individual_weightTC.r</w:t>
            </w:r>
            <w:proofErr w:type="spellEnd"/>
          </w:p>
        </w:tc>
      </w:tr>
      <w:tr w:rsidR="00EA4696" w:rsidRPr="00831DAE">
        <w:tc>
          <w:tcPr>
            <w:tcW w:w="4601" w:type="dxa"/>
          </w:tcPr>
          <w:p w:rsidR="00EA4696" w:rsidRDefault="00EA4696" w:rsidP="00EA4696">
            <w:pPr>
              <w:ind w:left="360"/>
              <w:rPr>
                <w:lang w:val="en-GB"/>
              </w:rPr>
            </w:pPr>
            <w:r>
              <w:rPr>
                <w:lang w:val="en-GB"/>
              </w:rPr>
              <w:t xml:space="preserve">Check if for G1 and G2 species the </w:t>
            </w:r>
            <w:r>
              <w:rPr>
                <w:lang w:val="en-GB"/>
              </w:rPr>
              <w:lastRenderedPageBreak/>
              <w:t>length measurements are present in TC</w:t>
            </w:r>
          </w:p>
        </w:tc>
        <w:tc>
          <w:tcPr>
            <w:tcW w:w="4889" w:type="dxa"/>
          </w:tcPr>
          <w:p w:rsidR="00EA4696" w:rsidRPr="003E591B" w:rsidRDefault="00EC3938" w:rsidP="00775EDB">
            <w:pPr>
              <w:ind w:left="360"/>
              <w:jc w:val="both"/>
              <w:rPr>
                <w:rFonts w:ascii="Courier" w:hAnsi="Courier"/>
                <w:lang w:val="en-GB"/>
              </w:rPr>
            </w:pPr>
            <w:r>
              <w:rPr>
                <w:rFonts w:ascii="Courier" w:hAnsi="Courier"/>
                <w:lang w:val="en-GB"/>
              </w:rPr>
              <w:lastRenderedPageBreak/>
              <w:t>c</w:t>
            </w:r>
            <w:r w:rsidR="00EA4696">
              <w:rPr>
                <w:rFonts w:ascii="Courier" w:hAnsi="Courier"/>
                <w:lang w:val="en-GB"/>
              </w:rPr>
              <w:t>heck_G1_G2.r</w:t>
            </w:r>
          </w:p>
        </w:tc>
      </w:tr>
      <w:tr w:rsidR="00510B3F" w:rsidRPr="00831DAE">
        <w:tc>
          <w:tcPr>
            <w:tcW w:w="4601" w:type="dxa"/>
          </w:tcPr>
          <w:p w:rsidR="00E44FA2" w:rsidRPr="00E44FA2" w:rsidRDefault="00510B3F" w:rsidP="00E44FA2">
            <w:pPr>
              <w:rPr>
                <w:lang w:val="en-US"/>
              </w:rPr>
            </w:pPr>
            <w:r>
              <w:rPr>
                <w:lang w:val="en-GB"/>
              </w:rPr>
              <w:lastRenderedPageBreak/>
              <w:t>Check if</w:t>
            </w:r>
            <w:r w:rsidR="00E44FA2">
              <w:rPr>
                <w:lang w:val="en-GB"/>
              </w:rPr>
              <w:t xml:space="preserve"> the sub-sample </w:t>
            </w:r>
          </w:p>
          <w:p w:rsidR="00510B3F" w:rsidRPr="00E44FA2" w:rsidRDefault="00E44FA2" w:rsidP="00E44FA2">
            <w:pPr>
              <w:rPr>
                <w:lang w:val="en-US"/>
              </w:rPr>
            </w:pPr>
            <w:r>
              <w:rPr>
                <w:lang w:val="en-GB"/>
              </w:rPr>
              <w:t>is smaller than the 10% of the total weight in the haul.</w:t>
            </w:r>
          </w:p>
        </w:tc>
        <w:tc>
          <w:tcPr>
            <w:tcW w:w="4889" w:type="dxa"/>
          </w:tcPr>
          <w:p w:rsidR="00510B3F" w:rsidRDefault="00510B3F" w:rsidP="00775EDB">
            <w:pPr>
              <w:ind w:left="360"/>
              <w:jc w:val="both"/>
              <w:rPr>
                <w:rFonts w:ascii="Courier" w:hAnsi="Courier"/>
                <w:lang w:val="en-GB"/>
              </w:rPr>
            </w:pPr>
            <w:proofErr w:type="spellStart"/>
            <w:r w:rsidRPr="00510B3F">
              <w:rPr>
                <w:rFonts w:ascii="Courier" w:hAnsi="Courier"/>
                <w:lang w:val="en-GB"/>
              </w:rPr>
              <w:t>check_subsampling.r</w:t>
            </w:r>
            <w:proofErr w:type="spellEnd"/>
          </w:p>
        </w:tc>
      </w:tr>
    </w:tbl>
    <w:p w:rsidR="00A358D2" w:rsidRDefault="00A358D2" w:rsidP="00817EDC">
      <w:pPr>
        <w:ind w:left="360"/>
        <w:jc w:val="both"/>
        <w:rPr>
          <w:lang w:val="en-GB"/>
        </w:rPr>
      </w:pPr>
    </w:p>
    <w:p w:rsidR="006E4934" w:rsidRDefault="00A358D2" w:rsidP="00817EDC">
      <w:pPr>
        <w:numPr>
          <w:ilvl w:val="0"/>
          <w:numId w:val="23"/>
        </w:numPr>
        <w:ind w:left="360"/>
        <w:jc w:val="both"/>
        <w:rPr>
          <w:lang w:val="en-GB"/>
        </w:rPr>
      </w:pPr>
      <w:proofErr w:type="spellStart"/>
      <w:r w:rsidRPr="006E4934">
        <w:rPr>
          <w:rFonts w:ascii="Courier" w:hAnsi="Courier"/>
          <w:lang w:val="en-GB"/>
        </w:rPr>
        <w:t>check_individual_weightTC.r</w:t>
      </w:r>
      <w:proofErr w:type="spellEnd"/>
      <w:r w:rsidRPr="006E4934">
        <w:rPr>
          <w:lang w:val="en-GB"/>
        </w:rPr>
        <w:t>: The warning is given when difference between the sum of estimated individual weights (by haul</w:t>
      </w:r>
      <w:r w:rsidR="00B713EE" w:rsidRPr="006E4934">
        <w:rPr>
          <w:lang w:val="en-GB"/>
        </w:rPr>
        <w:t>,</w:t>
      </w:r>
      <w:r w:rsidRPr="006E4934">
        <w:rPr>
          <w:lang w:val="en-GB"/>
        </w:rPr>
        <w:t xml:space="preserve"> species and sub-samples) and the WEIGHT_OF_THE_S</w:t>
      </w:r>
      <w:r w:rsidR="000954CC">
        <w:rPr>
          <w:lang w:val="en-GB"/>
        </w:rPr>
        <w:t>AMPLE_MEASURED is greater than 5</w:t>
      </w:r>
      <w:r w:rsidRPr="006E4934">
        <w:rPr>
          <w:lang w:val="en-GB"/>
        </w:rPr>
        <w:t>0%</w:t>
      </w:r>
      <w:r w:rsidR="003A72CD" w:rsidRPr="006E4934">
        <w:rPr>
          <w:lang w:val="en-GB"/>
        </w:rPr>
        <w:t xml:space="preserve"> for at least one record</w:t>
      </w:r>
      <w:r w:rsidRPr="006E4934">
        <w:rPr>
          <w:lang w:val="en-GB"/>
        </w:rPr>
        <w:t>.</w:t>
      </w:r>
      <w:r w:rsidR="00B713EE" w:rsidRPr="006E4934">
        <w:rPr>
          <w:lang w:val="en-GB"/>
        </w:rPr>
        <w:t xml:space="preserve"> T</w:t>
      </w:r>
      <w:r w:rsidR="00643E53" w:rsidRPr="006E4934">
        <w:rPr>
          <w:lang w:val="en-GB"/>
        </w:rPr>
        <w:t xml:space="preserve">he file </w:t>
      </w:r>
      <w:r w:rsidR="00643E53" w:rsidRPr="006E4934">
        <w:rPr>
          <w:i/>
          <w:lang w:val="en-GB"/>
        </w:rPr>
        <w:t>Comparison_estimated_observed_weight_in_TC.csv</w:t>
      </w:r>
      <w:r w:rsidR="00643E53" w:rsidRPr="006E4934">
        <w:rPr>
          <w:lang w:val="en-GB"/>
        </w:rPr>
        <w:t xml:space="preserve"> is automatically saved in the working directory in order to easily detect the samples with this differences in total weight.</w:t>
      </w:r>
      <w:r w:rsidR="008D0BEB" w:rsidRPr="006E4934">
        <w:rPr>
          <w:lang w:val="en-GB"/>
        </w:rPr>
        <w:t xml:space="preserve"> For all the records the percentage difference between observed and estimated weight is reported.</w:t>
      </w:r>
      <w:r w:rsidR="006E4934">
        <w:rPr>
          <w:lang w:val="en-GB"/>
        </w:rPr>
        <w:t xml:space="preserve"> </w:t>
      </w:r>
      <w:r w:rsidR="00B713EE" w:rsidRPr="006E4934">
        <w:rPr>
          <w:lang w:val="en-GB"/>
        </w:rPr>
        <w:t>This check is based on the table L-W.csv contained in Tables folder</w:t>
      </w:r>
      <w:r w:rsidR="00025AC9" w:rsidRPr="006E4934">
        <w:rPr>
          <w:lang w:val="en-GB"/>
        </w:rPr>
        <w:t xml:space="preserve">, where the length-weight relationship coefficients are reported </w:t>
      </w:r>
      <w:r w:rsidR="00025AC9" w:rsidRPr="00A64BEC">
        <w:rPr>
          <w:u w:val="single"/>
          <w:lang w:val="en-GB"/>
        </w:rPr>
        <w:t>by species, area and sex</w:t>
      </w:r>
      <w:r w:rsidR="00025AC9" w:rsidRPr="006E4934">
        <w:rPr>
          <w:lang w:val="en-GB"/>
        </w:rPr>
        <w:t>.</w:t>
      </w:r>
      <w:r w:rsidR="00496618" w:rsidRPr="006E4934">
        <w:rPr>
          <w:lang w:val="en-GB"/>
        </w:rPr>
        <w:t xml:space="preserve"> </w:t>
      </w:r>
      <w:r w:rsidR="005912E1" w:rsidRPr="006E4934">
        <w:rPr>
          <w:lang w:val="en-GB"/>
        </w:rPr>
        <w:t xml:space="preserve"> </w:t>
      </w:r>
    </w:p>
    <w:p w:rsidR="006E4934" w:rsidRDefault="006E4934" w:rsidP="00EC3938">
      <w:pPr>
        <w:jc w:val="both"/>
        <w:rPr>
          <w:lang w:val="en-GB"/>
        </w:rPr>
      </w:pPr>
    </w:p>
    <w:p w:rsidR="009A5D91" w:rsidRDefault="00496618" w:rsidP="006E4934">
      <w:pPr>
        <w:ind w:left="360"/>
        <w:jc w:val="both"/>
        <w:rPr>
          <w:b/>
          <w:lang w:val="en-GB"/>
        </w:rPr>
      </w:pPr>
      <w:r w:rsidRPr="006E4934">
        <w:rPr>
          <w:b/>
          <w:lang w:val="en-GB"/>
        </w:rPr>
        <w:t>ATTENTION:</w:t>
      </w:r>
      <w:r w:rsidRPr="006E4934">
        <w:rPr>
          <w:lang w:val="en-GB"/>
        </w:rPr>
        <w:t xml:space="preserve"> </w:t>
      </w:r>
      <w:r w:rsidRPr="006E4934">
        <w:rPr>
          <w:b/>
          <w:lang w:val="en-GB"/>
        </w:rPr>
        <w:t>In or</w:t>
      </w:r>
      <w:r w:rsidR="004920AB">
        <w:rPr>
          <w:b/>
          <w:lang w:val="en-GB"/>
        </w:rPr>
        <w:t xml:space="preserve">der to allow </w:t>
      </w:r>
      <w:proofErr w:type="spellStart"/>
      <w:smartTag w:uri="urn:schemas-microsoft-com:office:smarttags" w:element="City">
        <w:smartTag w:uri="urn:schemas-microsoft-com:office:smarttags" w:element="place">
          <w:r w:rsidR="004920AB">
            <w:rPr>
              <w:b/>
              <w:lang w:val="en-GB"/>
            </w:rPr>
            <w:t>RoME</w:t>
          </w:r>
        </w:smartTag>
      </w:smartTag>
      <w:proofErr w:type="spellEnd"/>
      <w:r w:rsidR="004920AB">
        <w:rPr>
          <w:b/>
          <w:lang w:val="en-GB"/>
        </w:rPr>
        <w:t xml:space="preserve"> to perform this</w:t>
      </w:r>
      <w:r w:rsidRPr="006E4934">
        <w:rPr>
          <w:b/>
          <w:lang w:val="en-GB"/>
        </w:rPr>
        <w:t xml:space="preserve"> check, the user has to enter length-weight relationship coefficients for the area.</w:t>
      </w:r>
    </w:p>
    <w:p w:rsidR="0099312B" w:rsidRDefault="0099312B" w:rsidP="006E4934">
      <w:pPr>
        <w:ind w:left="360"/>
        <w:jc w:val="both"/>
        <w:rPr>
          <w:b/>
          <w:lang w:val="en-GB"/>
        </w:rPr>
      </w:pPr>
    </w:p>
    <w:p w:rsidR="00E21C79" w:rsidRPr="00DD4AD1" w:rsidRDefault="00E21C79" w:rsidP="00DD4AD1">
      <w:pPr>
        <w:numPr>
          <w:ilvl w:val="0"/>
          <w:numId w:val="23"/>
        </w:numPr>
        <w:ind w:left="360"/>
        <w:jc w:val="both"/>
        <w:rPr>
          <w:lang w:val="en-GB"/>
        </w:rPr>
      </w:pPr>
      <w:r w:rsidRPr="00211A57">
        <w:rPr>
          <w:rFonts w:ascii="Courier" w:hAnsi="Courier"/>
          <w:lang w:val="en-GB"/>
        </w:rPr>
        <w:t>check_G1_G2</w:t>
      </w:r>
      <w:r>
        <w:rPr>
          <w:rFonts w:ascii="Courier" w:hAnsi="Courier"/>
          <w:lang w:val="en-GB"/>
        </w:rPr>
        <w:t>.r</w:t>
      </w:r>
      <w:r w:rsidRPr="00DD4AD1">
        <w:rPr>
          <w:rFonts w:ascii="Courier" w:hAnsi="Courier"/>
          <w:lang w:val="en-GB"/>
        </w:rPr>
        <w:t xml:space="preserve">: </w:t>
      </w:r>
      <w:r w:rsidRPr="00DD4AD1">
        <w:rPr>
          <w:lang w:val="en-GB"/>
        </w:rPr>
        <w:t xml:space="preserve">this check uses a new support table (in Tables folder) containing the list of MEDITS G1 and G2 species and verify if the length has been collected for the selected species for each haul. If the length is lacking for any species in any haul, a warning message is given in the </w:t>
      </w:r>
      <w:proofErr w:type="spellStart"/>
      <w:r w:rsidRPr="00DD4AD1">
        <w:rPr>
          <w:lang w:val="en-GB"/>
        </w:rPr>
        <w:t>logfile</w:t>
      </w:r>
      <w:proofErr w:type="spellEnd"/>
      <w:r w:rsidRPr="00DD4AD1">
        <w:rPr>
          <w:lang w:val="en-GB"/>
        </w:rPr>
        <w:t>.</w:t>
      </w:r>
    </w:p>
    <w:p w:rsidR="00E21C79" w:rsidRPr="00DD4AD1" w:rsidRDefault="00E21C79" w:rsidP="00DD4AD1">
      <w:pPr>
        <w:ind w:left="360"/>
        <w:jc w:val="both"/>
        <w:rPr>
          <w:rFonts w:ascii="Courier" w:hAnsi="Courier"/>
          <w:lang w:val="en-GB"/>
        </w:rPr>
      </w:pPr>
    </w:p>
    <w:p w:rsidR="00E23483" w:rsidRDefault="00E23483" w:rsidP="00E23483">
      <w:pPr>
        <w:pStyle w:val="Rometitolo2"/>
        <w:rPr>
          <w:lang w:val="en-GB"/>
        </w:rPr>
      </w:pPr>
      <w:bookmarkStart w:id="5" w:name="_Toc383104061"/>
      <w:r>
        <w:rPr>
          <w:lang w:val="en-GB"/>
        </w:rPr>
        <w:t>2.4</w:t>
      </w:r>
      <w:r w:rsidRPr="001B042D">
        <w:rPr>
          <w:lang w:val="en-GB"/>
        </w:rPr>
        <w:t xml:space="preserve"> Check on T</w:t>
      </w:r>
      <w:r>
        <w:rPr>
          <w:lang w:val="en-GB"/>
        </w:rPr>
        <w:t>E</w:t>
      </w:r>
      <w:r w:rsidRPr="001B042D">
        <w:rPr>
          <w:lang w:val="en-GB"/>
        </w:rPr>
        <w:t xml:space="preserve"> file</w:t>
      </w:r>
      <w:bookmarkEnd w:id="5"/>
    </w:p>
    <w:p w:rsidR="00E23483" w:rsidRDefault="008B5500" w:rsidP="00817EDC">
      <w:pPr>
        <w:ind w:left="360"/>
        <w:jc w:val="both"/>
        <w:rPr>
          <w:lang w:val="en-GB"/>
        </w:rPr>
      </w:pPr>
      <w:r>
        <w:rPr>
          <w:lang w:val="en-GB"/>
        </w:rPr>
        <w:t>From 2012 TE table has been introduced in the exchange formats of MEDITS data</w:t>
      </w:r>
      <w:r w:rsidR="000767C4">
        <w:rPr>
          <w:lang w:val="en-GB"/>
        </w:rPr>
        <w:t xml:space="preserve">, containing the individual data. For this table specific checks have been </w:t>
      </w:r>
      <w:r w:rsidR="009A5D91">
        <w:rPr>
          <w:lang w:val="en-GB"/>
        </w:rPr>
        <w:t>foreseen</w:t>
      </w:r>
      <w:r w:rsidR="000767C4">
        <w:rPr>
          <w:lang w:val="en-GB"/>
        </w:rPr>
        <w:t>:</w:t>
      </w:r>
    </w:p>
    <w:p w:rsidR="000767C4" w:rsidRDefault="000767C4" w:rsidP="000767C4">
      <w:pPr>
        <w:ind w:left="360"/>
        <w:jc w:val="both"/>
        <w:rPr>
          <w:lang w:val="en-GB"/>
        </w:rPr>
      </w:pPr>
    </w:p>
    <w:p w:rsidR="00D32128" w:rsidRPr="00123444" w:rsidRDefault="00D32128" w:rsidP="000767C4">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767C4" w:rsidRPr="00831DAE">
        <w:tc>
          <w:tcPr>
            <w:tcW w:w="4601" w:type="dxa"/>
          </w:tcPr>
          <w:p w:rsidR="000767C4" w:rsidRPr="00831DAE" w:rsidRDefault="000767C4" w:rsidP="00775EDB">
            <w:pPr>
              <w:ind w:left="360"/>
              <w:jc w:val="both"/>
              <w:rPr>
                <w:b/>
                <w:lang w:val="en-GB"/>
              </w:rPr>
            </w:pPr>
            <w:r w:rsidRPr="00831DAE">
              <w:rPr>
                <w:b/>
                <w:lang w:val="en-GB"/>
              </w:rPr>
              <w:t>CHECK</w:t>
            </w:r>
          </w:p>
        </w:tc>
        <w:tc>
          <w:tcPr>
            <w:tcW w:w="4889" w:type="dxa"/>
          </w:tcPr>
          <w:p w:rsidR="000767C4" w:rsidRPr="00831DAE" w:rsidRDefault="000767C4" w:rsidP="00775EDB">
            <w:pPr>
              <w:ind w:left="360"/>
              <w:jc w:val="both"/>
              <w:rPr>
                <w:b/>
                <w:lang w:val="en-GB"/>
              </w:rPr>
            </w:pPr>
            <w:r w:rsidRPr="00831DAE">
              <w:rPr>
                <w:b/>
                <w:lang w:val="en-GB"/>
              </w:rPr>
              <w:t>Function</w:t>
            </w:r>
          </w:p>
        </w:tc>
      </w:tr>
      <w:tr w:rsidR="003C1563" w:rsidRPr="00831DAE">
        <w:tc>
          <w:tcPr>
            <w:tcW w:w="4601" w:type="dxa"/>
          </w:tcPr>
          <w:p w:rsidR="003C1563" w:rsidRPr="00831DAE" w:rsidRDefault="003C1563" w:rsidP="001A4F95">
            <w:pPr>
              <w:ind w:left="360"/>
              <w:rPr>
                <w:lang w:val="en-GB"/>
              </w:rPr>
            </w:pPr>
            <w:r w:rsidRPr="00831DAE">
              <w:rPr>
                <w:lang w:val="en-GB"/>
              </w:rPr>
              <w:t xml:space="preserve">Correctness of species MEDITS code and </w:t>
            </w:r>
            <w:proofErr w:type="spellStart"/>
            <w:r w:rsidRPr="00831DAE">
              <w:rPr>
                <w:lang w:val="en-GB"/>
              </w:rPr>
              <w:t>faunistic</w:t>
            </w:r>
            <w:proofErr w:type="spellEnd"/>
            <w:r w:rsidRPr="00831DAE">
              <w:rPr>
                <w:lang w:val="en-GB"/>
              </w:rPr>
              <w:t xml:space="preserve"> category according to </w:t>
            </w:r>
            <w:r w:rsidR="001A4F95">
              <w:rPr>
                <w:lang w:val="en-GB"/>
              </w:rPr>
              <w:t>reference</w:t>
            </w:r>
            <w:r w:rsidRPr="00831DAE">
              <w:rPr>
                <w:lang w:val="en-GB"/>
              </w:rPr>
              <w:t xml:space="preserve"> list in Tables directory</w:t>
            </w:r>
          </w:p>
        </w:tc>
        <w:tc>
          <w:tcPr>
            <w:tcW w:w="4889" w:type="dxa"/>
          </w:tcPr>
          <w:p w:rsidR="003C1563" w:rsidRPr="000767C4" w:rsidRDefault="003C1563" w:rsidP="00775EDB">
            <w:pPr>
              <w:ind w:left="360"/>
              <w:jc w:val="both"/>
              <w:rPr>
                <w:rFonts w:ascii="Courier" w:hAnsi="Courier"/>
                <w:lang w:val="en-GB"/>
              </w:rPr>
            </w:pPr>
            <w:proofErr w:type="spellStart"/>
            <w:r w:rsidRPr="00831DAE">
              <w:rPr>
                <w:rFonts w:ascii="Courier" w:hAnsi="Courier"/>
                <w:lang w:val="en-GB"/>
              </w:rPr>
              <w:t>check_rubincode</w:t>
            </w:r>
            <w:proofErr w:type="spellEnd"/>
            <w:r w:rsidR="00AA1AAC" w:rsidRPr="00831DAE">
              <w:rPr>
                <w:rStyle w:val="Rimandonotaapidipagina"/>
                <w:rFonts w:ascii="Courier" w:hAnsi="Courier"/>
                <w:lang w:val="en-GB"/>
              </w:rPr>
              <w:footnoteReference w:customMarkFollows="1" w:id="9"/>
              <w:t>*</w:t>
            </w:r>
          </w:p>
        </w:tc>
      </w:tr>
      <w:tr w:rsidR="000767C4" w:rsidRPr="00831DAE">
        <w:tc>
          <w:tcPr>
            <w:tcW w:w="4601" w:type="dxa"/>
          </w:tcPr>
          <w:p w:rsidR="000767C4" w:rsidRPr="00831DAE" w:rsidRDefault="00AA3253" w:rsidP="00775EDB">
            <w:pPr>
              <w:ind w:left="360"/>
              <w:rPr>
                <w:lang w:val="en-GB"/>
              </w:rPr>
            </w:pPr>
            <w:r>
              <w:rPr>
                <w:lang w:val="en-GB"/>
              </w:rPr>
              <w:t>Consistency of individual weights (according to length-weight relationship)</w:t>
            </w:r>
          </w:p>
        </w:tc>
        <w:tc>
          <w:tcPr>
            <w:tcW w:w="4889" w:type="dxa"/>
          </w:tcPr>
          <w:p w:rsidR="000767C4" w:rsidRPr="000767C4" w:rsidRDefault="000767C4" w:rsidP="00775EDB">
            <w:pPr>
              <w:ind w:left="360"/>
              <w:jc w:val="both"/>
              <w:rPr>
                <w:rFonts w:ascii="Courier" w:hAnsi="Courier"/>
                <w:lang w:val="en-GB"/>
              </w:rPr>
            </w:pPr>
            <w:proofErr w:type="spellStart"/>
            <w:r w:rsidRPr="000767C4">
              <w:rPr>
                <w:rFonts w:ascii="Courier" w:hAnsi="Courier"/>
                <w:lang w:val="en-GB"/>
              </w:rPr>
              <w:t>check_individual_weightTE.r</w:t>
            </w:r>
            <w:proofErr w:type="spellEnd"/>
          </w:p>
        </w:tc>
      </w:tr>
      <w:tr w:rsidR="000767C4" w:rsidRPr="00424E19">
        <w:tc>
          <w:tcPr>
            <w:tcW w:w="4601" w:type="dxa"/>
          </w:tcPr>
          <w:p w:rsidR="000767C4" w:rsidRPr="00831DAE" w:rsidRDefault="00AA3253" w:rsidP="00775EDB">
            <w:pPr>
              <w:ind w:left="360"/>
              <w:rPr>
                <w:lang w:val="en-GB"/>
              </w:rPr>
            </w:pPr>
            <w:r w:rsidRPr="00831DAE">
              <w:rPr>
                <w:lang w:val="en-GB"/>
              </w:rPr>
              <w:t>All the fields</w:t>
            </w:r>
            <w:r w:rsidRPr="00831DAE">
              <w:rPr>
                <w:bCs/>
                <w:lang w:val="en-GB"/>
              </w:rPr>
              <w:t xml:space="preserve"> </w:t>
            </w:r>
            <w:r w:rsidR="00574B47">
              <w:rPr>
                <w:bCs/>
                <w:lang w:val="en-GB"/>
              </w:rPr>
              <w:t>except the</w:t>
            </w:r>
            <w:r>
              <w:rPr>
                <w:bCs/>
                <w:lang w:val="en-GB"/>
              </w:rPr>
              <w:t xml:space="preserve"> last three </w:t>
            </w:r>
            <w:r w:rsidRPr="00831DAE">
              <w:rPr>
                <w:bCs/>
                <w:lang w:val="en-GB"/>
              </w:rPr>
              <w:t>must be not empty</w:t>
            </w:r>
            <w:r w:rsidRPr="00831DAE">
              <w:rPr>
                <w:lang w:val="en-GB"/>
              </w:rPr>
              <w:t xml:space="preserve"> (different from NA)</w:t>
            </w:r>
          </w:p>
        </w:tc>
        <w:tc>
          <w:tcPr>
            <w:tcW w:w="4889" w:type="dxa"/>
          </w:tcPr>
          <w:p w:rsidR="000767C4" w:rsidRPr="000767C4" w:rsidRDefault="000767C4" w:rsidP="00775EDB">
            <w:pPr>
              <w:ind w:left="360"/>
              <w:jc w:val="both"/>
              <w:rPr>
                <w:rFonts w:ascii="Courier" w:hAnsi="Courier"/>
                <w:lang w:val="en-GB"/>
              </w:rPr>
            </w:pPr>
            <w:proofErr w:type="spellStart"/>
            <w:r w:rsidRPr="000767C4">
              <w:rPr>
                <w:rFonts w:ascii="Courier" w:hAnsi="Courier"/>
                <w:lang w:val="en-GB"/>
              </w:rPr>
              <w:t>check_no_empty_fields.r</w:t>
            </w:r>
            <w:proofErr w:type="spellEnd"/>
          </w:p>
        </w:tc>
      </w:tr>
      <w:tr w:rsidR="002E2BC3" w:rsidRPr="00831DAE">
        <w:tc>
          <w:tcPr>
            <w:tcW w:w="4601" w:type="dxa"/>
          </w:tcPr>
          <w:p w:rsidR="002E2BC3" w:rsidRPr="00831DAE" w:rsidRDefault="002105EB" w:rsidP="00C60523">
            <w:pPr>
              <w:ind w:left="360"/>
              <w:rPr>
                <w:lang w:val="en-GB"/>
              </w:rPr>
            </w:pPr>
            <w:r>
              <w:rPr>
                <w:lang w:val="en-GB"/>
              </w:rPr>
              <w:t>Consistency</w:t>
            </w:r>
            <w:r w:rsidRPr="00817EDC">
              <w:rPr>
                <w:lang w:val="en-US"/>
              </w:rPr>
              <w:t xml:space="preserve"> </w:t>
            </w:r>
            <w:r w:rsidRPr="002105EB">
              <w:rPr>
                <w:lang w:val="en-GB"/>
              </w:rPr>
              <w:t>of number of individuals sampled for weight and ageing in TE</w:t>
            </w:r>
          </w:p>
        </w:tc>
        <w:tc>
          <w:tcPr>
            <w:tcW w:w="4889" w:type="dxa"/>
          </w:tcPr>
          <w:p w:rsidR="002E2BC3" w:rsidRPr="00817EDC" w:rsidRDefault="002105EB" w:rsidP="002E2BC3">
            <w:pPr>
              <w:ind w:left="360"/>
              <w:jc w:val="both"/>
              <w:rPr>
                <w:rFonts w:ascii="Courier" w:hAnsi="Courier"/>
                <w:highlight w:val="yellow"/>
                <w:lang w:val="en-GB"/>
              </w:rPr>
            </w:pPr>
            <w:proofErr w:type="spellStart"/>
            <w:r w:rsidRPr="002105EB">
              <w:rPr>
                <w:rFonts w:ascii="Courier" w:hAnsi="Courier"/>
                <w:lang w:val="en-GB"/>
              </w:rPr>
              <w:t>check_nb_TE</w:t>
            </w:r>
            <w:proofErr w:type="spellEnd"/>
          </w:p>
        </w:tc>
      </w:tr>
      <w:tr w:rsidR="00F66556" w:rsidRPr="00831DAE">
        <w:tc>
          <w:tcPr>
            <w:tcW w:w="4601" w:type="dxa"/>
          </w:tcPr>
          <w:p w:rsidR="00F66556" w:rsidRPr="00831DAE" w:rsidRDefault="00F66556" w:rsidP="00775EDB">
            <w:pPr>
              <w:ind w:left="360"/>
              <w:rPr>
                <w:lang w:val="en-GB"/>
              </w:rPr>
            </w:pPr>
            <w:r w:rsidRPr="00831DAE">
              <w:rPr>
                <w:lang w:val="en-GB"/>
              </w:rPr>
              <w:t xml:space="preserve">Consistency of maturity stages, according to the </w:t>
            </w:r>
            <w:proofErr w:type="spellStart"/>
            <w:r w:rsidRPr="00831DAE">
              <w:rPr>
                <w:lang w:val="en-GB"/>
              </w:rPr>
              <w:t>faunistic</w:t>
            </w:r>
            <w:proofErr w:type="spellEnd"/>
            <w:r w:rsidRPr="00831DAE">
              <w:rPr>
                <w:lang w:val="en-GB"/>
              </w:rPr>
              <w:t xml:space="preserve"> category, sex and species</w:t>
            </w:r>
          </w:p>
        </w:tc>
        <w:tc>
          <w:tcPr>
            <w:tcW w:w="4889" w:type="dxa"/>
          </w:tcPr>
          <w:p w:rsidR="00F66556" w:rsidRPr="00C60523" w:rsidRDefault="00F66556" w:rsidP="002E2BC3">
            <w:pPr>
              <w:ind w:left="360"/>
              <w:jc w:val="both"/>
              <w:rPr>
                <w:rFonts w:ascii="Courier" w:hAnsi="Courier"/>
                <w:highlight w:val="yellow"/>
                <w:lang w:val="en-GB"/>
              </w:rPr>
            </w:pPr>
            <w:proofErr w:type="spellStart"/>
            <w:r w:rsidRPr="00F66556">
              <w:rPr>
                <w:rFonts w:ascii="Courier" w:hAnsi="Courier"/>
                <w:lang w:val="en-GB"/>
              </w:rPr>
              <w:t>check_mat_stages</w:t>
            </w:r>
            <w:proofErr w:type="spellEnd"/>
          </w:p>
        </w:tc>
      </w:tr>
    </w:tbl>
    <w:p w:rsidR="00EA2C31" w:rsidRPr="00817EDC" w:rsidRDefault="00EA2C31" w:rsidP="00817EDC">
      <w:pPr>
        <w:ind w:left="360"/>
        <w:jc w:val="both"/>
        <w:rPr>
          <w:lang w:val="en-GB"/>
        </w:rPr>
      </w:pPr>
    </w:p>
    <w:p w:rsidR="00DE6BC1" w:rsidRDefault="00EA2C31" w:rsidP="00817EDC">
      <w:pPr>
        <w:numPr>
          <w:ilvl w:val="0"/>
          <w:numId w:val="6"/>
        </w:numPr>
        <w:ind w:left="360"/>
        <w:jc w:val="both"/>
        <w:rPr>
          <w:lang w:val="en-GB"/>
        </w:rPr>
      </w:pPr>
      <w:proofErr w:type="spellStart"/>
      <w:r w:rsidRPr="000767C4">
        <w:rPr>
          <w:rFonts w:ascii="Courier" w:hAnsi="Courier"/>
          <w:lang w:val="en-GB"/>
        </w:rPr>
        <w:t>check_individual_weightTE.r</w:t>
      </w:r>
      <w:proofErr w:type="spellEnd"/>
      <w:r w:rsidRPr="00123444">
        <w:rPr>
          <w:lang w:val="en-GB"/>
        </w:rPr>
        <w:t xml:space="preserve">: </w:t>
      </w:r>
      <w:r>
        <w:rPr>
          <w:lang w:val="en-GB"/>
        </w:rPr>
        <w:t xml:space="preserve">for each individual is calculated the estimated weight according to length-weight relationship coefficient stored in </w:t>
      </w:r>
      <w:r w:rsidRPr="00EA2C31">
        <w:rPr>
          <w:lang w:val="en-GB"/>
        </w:rPr>
        <w:t>L-W.csv</w:t>
      </w:r>
      <w:r>
        <w:rPr>
          <w:lang w:val="en-GB"/>
        </w:rPr>
        <w:t xml:space="preserve"> (Tables folder) and the difference between observed and estimated individual weight in percentage. </w:t>
      </w:r>
      <w:r w:rsidR="003A72CD">
        <w:rPr>
          <w:lang w:val="en-GB"/>
        </w:rPr>
        <w:t>If for at least one record</w:t>
      </w:r>
      <w:r>
        <w:rPr>
          <w:lang w:val="en-GB"/>
        </w:rPr>
        <w:t xml:space="preserve"> t</w:t>
      </w:r>
      <w:r w:rsidR="000954CC">
        <w:rPr>
          <w:lang w:val="en-GB"/>
        </w:rPr>
        <w:t>his difference is greater than 2</w:t>
      </w:r>
      <w:r>
        <w:rPr>
          <w:lang w:val="en-GB"/>
        </w:rPr>
        <w:t>0% a warning is given in Logfile.dat and a table named</w:t>
      </w:r>
      <w:r w:rsidRPr="00817EDC">
        <w:rPr>
          <w:i/>
          <w:lang w:val="en-GB"/>
        </w:rPr>
        <w:t xml:space="preserve"> TE_with_estimated_weights.csv</w:t>
      </w:r>
      <w:r>
        <w:rPr>
          <w:lang w:val="en-GB"/>
        </w:rPr>
        <w:t xml:space="preserve"> is automatically produced in order to allow the user to easily eventually detect the errors.</w:t>
      </w:r>
      <w:r w:rsidR="005912E1" w:rsidRPr="005912E1">
        <w:rPr>
          <w:b/>
          <w:lang w:val="en-GB"/>
        </w:rPr>
        <w:t xml:space="preserve"> </w:t>
      </w:r>
      <w:r w:rsidR="008D0BEB">
        <w:rPr>
          <w:lang w:val="en-GB"/>
        </w:rPr>
        <w:t xml:space="preserve">For all the records the percentage difference between observed and estimated weight is reported. </w:t>
      </w:r>
    </w:p>
    <w:p w:rsidR="00BF623D" w:rsidRDefault="005912E1" w:rsidP="00A64BEC">
      <w:pPr>
        <w:ind w:left="426"/>
        <w:jc w:val="both"/>
        <w:rPr>
          <w:lang w:val="en-GB"/>
        </w:rPr>
      </w:pPr>
      <w:r w:rsidRPr="00496618">
        <w:rPr>
          <w:b/>
          <w:lang w:val="en-GB"/>
        </w:rPr>
        <w:lastRenderedPageBreak/>
        <w:t>ATTENTION:</w:t>
      </w:r>
      <w:r>
        <w:rPr>
          <w:lang w:val="en-GB"/>
        </w:rPr>
        <w:t xml:space="preserve"> In order to allow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to perform the check, the user has to enter length-weight relationship coefficients for the area.</w:t>
      </w:r>
    </w:p>
    <w:p w:rsidR="001C0B25" w:rsidRDefault="001C0B25" w:rsidP="00DE6BC1">
      <w:pPr>
        <w:jc w:val="both"/>
        <w:rPr>
          <w:lang w:val="en-GB"/>
        </w:rPr>
      </w:pPr>
    </w:p>
    <w:p w:rsidR="005D6C56" w:rsidRDefault="005D6C56" w:rsidP="005D6C56">
      <w:pPr>
        <w:ind w:left="360"/>
        <w:jc w:val="both"/>
        <w:rPr>
          <w:lang w:val="en-GB"/>
        </w:rPr>
      </w:pPr>
      <w:r>
        <w:rPr>
          <w:lang w:val="en-GB"/>
        </w:rPr>
        <w:t>Moreover, this function checks if for G1 species has been collected the weight or if has been entered the value ND, that is not allowed.</w:t>
      </w:r>
    </w:p>
    <w:p w:rsidR="001C0B25" w:rsidRDefault="001C0B25" w:rsidP="005D6C56">
      <w:pPr>
        <w:ind w:left="360"/>
        <w:jc w:val="both"/>
        <w:rPr>
          <w:lang w:val="en-GB"/>
        </w:rPr>
      </w:pPr>
    </w:p>
    <w:p w:rsidR="002105EB" w:rsidRPr="00817EDC" w:rsidRDefault="002105EB" w:rsidP="00817EDC">
      <w:pPr>
        <w:numPr>
          <w:ilvl w:val="0"/>
          <w:numId w:val="6"/>
        </w:numPr>
        <w:ind w:left="360"/>
        <w:jc w:val="both"/>
        <w:rPr>
          <w:lang w:val="en-GB"/>
        </w:rPr>
      </w:pPr>
      <w:proofErr w:type="spellStart"/>
      <w:r w:rsidRPr="00C60523">
        <w:rPr>
          <w:rFonts w:ascii="Courier" w:hAnsi="Courier"/>
          <w:lang w:val="en-GB"/>
        </w:rPr>
        <w:t>check_nb_TE</w:t>
      </w:r>
      <w:proofErr w:type="spellEnd"/>
      <w:r w:rsidRPr="00C60523">
        <w:rPr>
          <w:lang w:val="en-GB"/>
        </w:rPr>
        <w:t xml:space="preserve">: </w:t>
      </w:r>
      <w:r w:rsidRPr="00E30767">
        <w:rPr>
          <w:lang w:val="en-GB"/>
        </w:rPr>
        <w:t>this function verify the consistency of the</w:t>
      </w:r>
      <w:r w:rsidRPr="00E807BD">
        <w:rPr>
          <w:lang w:val="en-GB"/>
        </w:rPr>
        <w:t xml:space="preserve"> </w:t>
      </w:r>
      <w:r w:rsidRPr="00A15852">
        <w:rPr>
          <w:lang w:val="en-GB"/>
        </w:rPr>
        <w:t>check-</w:t>
      </w:r>
      <w:r w:rsidRPr="00343722">
        <w:rPr>
          <w:lang w:val="en-GB"/>
        </w:rPr>
        <w:t>fields</w:t>
      </w:r>
      <w:r w:rsidRPr="00817EDC">
        <w:rPr>
          <w:lang w:val="en-GB"/>
        </w:rPr>
        <w:t>:</w:t>
      </w:r>
    </w:p>
    <w:p w:rsidR="002105EB" w:rsidRDefault="002105EB" w:rsidP="00817EDC">
      <w:pPr>
        <w:numPr>
          <w:ilvl w:val="1"/>
          <w:numId w:val="6"/>
        </w:numPr>
        <w:jc w:val="both"/>
        <w:rPr>
          <w:lang w:val="en-GB"/>
        </w:rPr>
      </w:pPr>
      <w:r w:rsidRPr="002105EB">
        <w:rPr>
          <w:lang w:val="en-GB"/>
        </w:rPr>
        <w:t>NO_PER_SEX_MEASURED_IN_SUB_SAMPLE_FOR_OTOLITH</w:t>
      </w:r>
      <w:r>
        <w:rPr>
          <w:lang w:val="en-GB"/>
        </w:rPr>
        <w:t>;</w:t>
      </w:r>
    </w:p>
    <w:p w:rsidR="002105EB" w:rsidRDefault="002105EB" w:rsidP="00817EDC">
      <w:pPr>
        <w:numPr>
          <w:ilvl w:val="1"/>
          <w:numId w:val="6"/>
        </w:numPr>
        <w:jc w:val="both"/>
        <w:rPr>
          <w:lang w:val="en-GB"/>
        </w:rPr>
      </w:pPr>
      <w:r w:rsidRPr="002105EB">
        <w:rPr>
          <w:lang w:val="en-GB"/>
        </w:rPr>
        <w:t>NO_PER_SEX_MEASURED_IN_SUB_SAMPLE_FOR_WEIGHT</w:t>
      </w:r>
      <w:r>
        <w:rPr>
          <w:lang w:val="en-GB"/>
        </w:rPr>
        <w:t>;</w:t>
      </w:r>
    </w:p>
    <w:p w:rsidR="00BF623D" w:rsidRDefault="002105EB" w:rsidP="00817EDC">
      <w:pPr>
        <w:numPr>
          <w:ilvl w:val="1"/>
          <w:numId w:val="6"/>
        </w:numPr>
        <w:jc w:val="both"/>
        <w:rPr>
          <w:lang w:val="en-GB"/>
        </w:rPr>
      </w:pPr>
      <w:r>
        <w:rPr>
          <w:lang w:val="en-GB"/>
        </w:rPr>
        <w:t xml:space="preserve"> </w:t>
      </w:r>
      <w:r w:rsidRPr="002105EB">
        <w:rPr>
          <w:lang w:val="en-GB"/>
        </w:rPr>
        <w:t>NO_PER_SEX_MEASURED_IN_SUBSAMPLE_FOR_AGEING</w:t>
      </w:r>
      <w:r w:rsidR="00BF623D">
        <w:rPr>
          <w:lang w:val="en-GB"/>
        </w:rPr>
        <w:t>.</w:t>
      </w:r>
    </w:p>
    <w:p w:rsidR="00BF623D" w:rsidRDefault="00BF623D" w:rsidP="00817EDC">
      <w:pPr>
        <w:jc w:val="both"/>
        <w:rPr>
          <w:lang w:val="en-GB"/>
        </w:rPr>
      </w:pPr>
    </w:p>
    <w:p w:rsidR="00EA2C31" w:rsidRPr="00343722" w:rsidRDefault="00BF623D" w:rsidP="00817EDC">
      <w:pPr>
        <w:jc w:val="both"/>
        <w:rPr>
          <w:lang w:val="en-GB"/>
        </w:rPr>
      </w:pPr>
      <w:r w:rsidRPr="00C60523">
        <w:rPr>
          <w:lang w:val="en-GB"/>
        </w:rPr>
        <w:t xml:space="preserve">These fields </w:t>
      </w:r>
      <w:r w:rsidR="002105EB" w:rsidRPr="00C60523">
        <w:rPr>
          <w:lang w:val="en-GB"/>
        </w:rPr>
        <w:t>are compared to the number of records present in TE by sex, length class</w:t>
      </w:r>
      <w:r w:rsidR="002105EB" w:rsidRPr="00E30767">
        <w:rPr>
          <w:lang w:val="en-GB"/>
        </w:rPr>
        <w:t xml:space="preserve"> and</w:t>
      </w:r>
      <w:r w:rsidR="002105EB" w:rsidRPr="00E807BD">
        <w:rPr>
          <w:lang w:val="en-GB"/>
        </w:rPr>
        <w:t xml:space="preserve"> haul</w:t>
      </w:r>
      <w:r w:rsidR="002105EB" w:rsidRPr="00A15852">
        <w:rPr>
          <w:lang w:val="en-GB"/>
        </w:rPr>
        <w:t>.</w:t>
      </w:r>
    </w:p>
    <w:p w:rsidR="00E23483" w:rsidRDefault="00E23483" w:rsidP="00E23483">
      <w:pPr>
        <w:pStyle w:val="Rometitolo2"/>
        <w:rPr>
          <w:lang w:val="en-GB"/>
        </w:rPr>
      </w:pPr>
      <w:bookmarkStart w:id="6" w:name="_Toc383104062"/>
      <w:r w:rsidRPr="001B042D">
        <w:rPr>
          <w:lang w:val="en-GB"/>
        </w:rPr>
        <w:t>2.</w:t>
      </w:r>
      <w:r>
        <w:rPr>
          <w:lang w:val="en-GB"/>
        </w:rPr>
        <w:t>5</w:t>
      </w:r>
      <w:r w:rsidRPr="001B042D">
        <w:rPr>
          <w:lang w:val="en-GB"/>
        </w:rPr>
        <w:t xml:space="preserve"> Check on T</w:t>
      </w:r>
      <w:r>
        <w:rPr>
          <w:lang w:val="en-GB"/>
        </w:rPr>
        <w:t>D-TT</w:t>
      </w:r>
      <w:r w:rsidRPr="001B042D">
        <w:rPr>
          <w:lang w:val="en-GB"/>
        </w:rPr>
        <w:t xml:space="preserve"> file</w:t>
      </w:r>
      <w:r>
        <w:rPr>
          <w:lang w:val="en-GB"/>
        </w:rPr>
        <w:t>s</w:t>
      </w:r>
      <w:bookmarkEnd w:id="6"/>
    </w:p>
    <w:p w:rsidR="002E2BC3" w:rsidRDefault="002E2BC3" w:rsidP="00817EDC">
      <w:pPr>
        <w:ind w:left="360"/>
        <w:jc w:val="both"/>
        <w:rPr>
          <w:lang w:val="en-GB"/>
        </w:rPr>
      </w:pPr>
      <w:r>
        <w:rPr>
          <w:lang w:val="en-GB"/>
        </w:rPr>
        <w:t xml:space="preserve">For the </w:t>
      </w:r>
      <w:r w:rsidR="00574B47">
        <w:rPr>
          <w:lang w:val="en-GB"/>
        </w:rPr>
        <w:t>format</w:t>
      </w:r>
      <w:r w:rsidR="00EE0555">
        <w:rPr>
          <w:lang w:val="en-GB"/>
        </w:rPr>
        <w:t xml:space="preserve"> </w:t>
      </w:r>
      <w:r w:rsidR="00574B47">
        <w:rPr>
          <w:lang w:val="en-GB"/>
        </w:rPr>
        <w:t>“</w:t>
      </w:r>
      <w:r w:rsidR="00EE0555">
        <w:rPr>
          <w:lang w:val="en-GB"/>
        </w:rPr>
        <w:t xml:space="preserve">before </w:t>
      </w:r>
      <w:smartTag w:uri="urn:schemas-microsoft-com:office:smarttags" w:element="metricconverter">
        <w:smartTagPr>
          <w:attr w:name="ProductID" w:val="2012”"/>
        </w:smartTagPr>
        <w:r w:rsidR="00EE0555">
          <w:rPr>
            <w:lang w:val="en-GB"/>
          </w:rPr>
          <w:t>2012</w:t>
        </w:r>
        <w:r w:rsidR="00574B47">
          <w:rPr>
            <w:lang w:val="en-GB"/>
          </w:rPr>
          <w:t>”</w:t>
        </w:r>
      </w:smartTag>
      <w:r w:rsidR="00EE0555">
        <w:rPr>
          <w:lang w:val="en-GB"/>
        </w:rPr>
        <w:t xml:space="preserve"> the same checks introduced in TA (new format) on temperature and stratum code has been implemented, referring to TT (MEDITS table containing stratum code for each haul) and TD (table containing temperature data for each haul) files.</w:t>
      </w:r>
    </w:p>
    <w:p w:rsidR="002E2BC3" w:rsidRDefault="002E2BC3" w:rsidP="00817EDC">
      <w:pPr>
        <w:ind w:left="360"/>
        <w:jc w:val="both"/>
        <w:rPr>
          <w:lang w:val="en-GB"/>
        </w:rPr>
      </w:pPr>
    </w:p>
    <w:p w:rsidR="001E6AB1" w:rsidRPr="001B042D" w:rsidRDefault="001E6AB1" w:rsidP="00817EDC">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3"/>
        <w:gridCol w:w="4567"/>
      </w:tblGrid>
      <w:tr w:rsidR="002E2BC3" w:rsidRPr="00831DAE">
        <w:tc>
          <w:tcPr>
            <w:tcW w:w="4923" w:type="dxa"/>
          </w:tcPr>
          <w:p w:rsidR="002E2BC3" w:rsidRPr="00831DAE" w:rsidRDefault="002E2BC3" w:rsidP="00775EDB">
            <w:pPr>
              <w:ind w:left="360"/>
              <w:jc w:val="both"/>
              <w:rPr>
                <w:b/>
                <w:lang w:val="en-GB"/>
              </w:rPr>
            </w:pPr>
            <w:r w:rsidRPr="00831DAE">
              <w:rPr>
                <w:b/>
                <w:lang w:val="en-GB"/>
              </w:rPr>
              <w:t>CHECK</w:t>
            </w:r>
          </w:p>
        </w:tc>
        <w:tc>
          <w:tcPr>
            <w:tcW w:w="4567" w:type="dxa"/>
          </w:tcPr>
          <w:p w:rsidR="002E2BC3" w:rsidRPr="00831DAE" w:rsidRDefault="002E2BC3" w:rsidP="00775EDB">
            <w:pPr>
              <w:ind w:left="360"/>
              <w:jc w:val="both"/>
              <w:rPr>
                <w:b/>
                <w:lang w:val="en-GB"/>
              </w:rPr>
            </w:pPr>
            <w:r w:rsidRPr="00831DAE">
              <w:rPr>
                <w:b/>
                <w:lang w:val="en-GB"/>
              </w:rPr>
              <w:t>Function</w:t>
            </w:r>
          </w:p>
        </w:tc>
      </w:tr>
      <w:tr w:rsidR="002E2BC3" w:rsidRPr="00831DAE">
        <w:tc>
          <w:tcPr>
            <w:tcW w:w="4923" w:type="dxa"/>
          </w:tcPr>
          <w:p w:rsidR="002E2BC3" w:rsidRPr="00831DAE" w:rsidRDefault="002E2BC3" w:rsidP="00775EDB">
            <w:pPr>
              <w:ind w:left="360"/>
              <w:jc w:val="both"/>
              <w:rPr>
                <w:lang w:val="en-GB"/>
              </w:rPr>
            </w:pPr>
            <w:r>
              <w:rPr>
                <w:lang w:val="en-GB"/>
              </w:rPr>
              <w:t>Correctness of stratum code (TT)</w:t>
            </w:r>
          </w:p>
        </w:tc>
        <w:tc>
          <w:tcPr>
            <w:tcW w:w="4567" w:type="dxa"/>
          </w:tcPr>
          <w:p w:rsidR="002E2BC3" w:rsidRPr="00831DAE" w:rsidRDefault="002E2BC3" w:rsidP="00775EDB">
            <w:pPr>
              <w:ind w:left="360"/>
              <w:jc w:val="both"/>
              <w:rPr>
                <w:rFonts w:ascii="Courier" w:hAnsi="Courier"/>
                <w:lang w:val="en-GB"/>
              </w:rPr>
            </w:pPr>
            <w:proofErr w:type="spellStart"/>
            <w:r w:rsidRPr="0051196A">
              <w:rPr>
                <w:rFonts w:ascii="Courier" w:hAnsi="Courier"/>
                <w:lang w:val="en-GB"/>
              </w:rPr>
              <w:t>check_stratum_code.r</w:t>
            </w:r>
            <w:proofErr w:type="spellEnd"/>
            <w:r w:rsidR="002105EB" w:rsidRPr="00817EDC">
              <w:rPr>
                <w:rFonts w:ascii="Courier" w:hAnsi="Courier"/>
                <w:vertAlign w:val="superscript"/>
                <w:lang w:val="en-GB"/>
              </w:rPr>
              <w:t>*</w:t>
            </w:r>
          </w:p>
        </w:tc>
      </w:tr>
      <w:tr w:rsidR="002E2BC3" w:rsidRPr="00831DAE">
        <w:tc>
          <w:tcPr>
            <w:tcW w:w="4923" w:type="dxa"/>
          </w:tcPr>
          <w:p w:rsidR="002E2BC3" w:rsidRPr="00831DAE" w:rsidRDefault="002E2BC3" w:rsidP="00775EDB">
            <w:pPr>
              <w:ind w:left="360"/>
              <w:jc w:val="both"/>
              <w:rPr>
                <w:lang w:val="en-GB"/>
              </w:rPr>
            </w:pPr>
            <w:r>
              <w:rPr>
                <w:lang w:val="en-GB"/>
              </w:rPr>
              <w:t>Consistency depth versus temperature (TD)</w:t>
            </w:r>
          </w:p>
        </w:tc>
        <w:tc>
          <w:tcPr>
            <w:tcW w:w="4567" w:type="dxa"/>
          </w:tcPr>
          <w:p w:rsidR="002E2BC3" w:rsidRPr="00831DAE" w:rsidRDefault="002E2BC3" w:rsidP="00775EDB">
            <w:pPr>
              <w:ind w:left="360"/>
              <w:jc w:val="both"/>
              <w:rPr>
                <w:rFonts w:ascii="Courier" w:hAnsi="Courier"/>
                <w:lang w:val="en-GB"/>
              </w:rPr>
            </w:pPr>
            <w:proofErr w:type="spellStart"/>
            <w:r w:rsidRPr="0051196A">
              <w:rPr>
                <w:rFonts w:ascii="Courier" w:hAnsi="Courier"/>
                <w:lang w:val="en-GB"/>
              </w:rPr>
              <w:t>check_temperature.r</w:t>
            </w:r>
            <w:proofErr w:type="spellEnd"/>
            <w:r w:rsidR="002105EB" w:rsidRPr="00817EDC">
              <w:rPr>
                <w:rFonts w:ascii="Courier" w:hAnsi="Courier"/>
                <w:vertAlign w:val="superscript"/>
                <w:lang w:val="en-GB"/>
              </w:rPr>
              <w:t>*</w:t>
            </w:r>
          </w:p>
        </w:tc>
      </w:tr>
    </w:tbl>
    <w:p w:rsidR="002E2BC3" w:rsidRPr="00817EDC" w:rsidRDefault="002E2BC3" w:rsidP="00817EDC">
      <w:pPr>
        <w:jc w:val="both"/>
        <w:rPr>
          <w:lang w:val="en-GB"/>
        </w:rPr>
      </w:pPr>
    </w:p>
    <w:p w:rsidR="0099312B" w:rsidRDefault="002E2BC3" w:rsidP="00817EDC">
      <w:pPr>
        <w:numPr>
          <w:ilvl w:val="0"/>
          <w:numId w:val="4"/>
        </w:numPr>
        <w:ind w:left="360"/>
        <w:jc w:val="both"/>
        <w:rPr>
          <w:lang w:val="en-GB"/>
        </w:rPr>
      </w:pPr>
      <w:proofErr w:type="spellStart"/>
      <w:r w:rsidRPr="0099312B">
        <w:rPr>
          <w:rFonts w:ascii="Courier" w:hAnsi="Courier"/>
          <w:lang w:val="en-GB"/>
        </w:rPr>
        <w:t>check_stratum_code.r</w:t>
      </w:r>
      <w:proofErr w:type="spellEnd"/>
      <w:r w:rsidRPr="0099312B">
        <w:rPr>
          <w:rFonts w:ascii="Courier" w:hAnsi="Courier"/>
          <w:lang w:val="en-GB"/>
        </w:rPr>
        <w:t xml:space="preserve">: </w:t>
      </w:r>
      <w:r w:rsidRPr="0099312B">
        <w:rPr>
          <w:lang w:val="en-GB"/>
        </w:rPr>
        <w:t xml:space="preserve">this check is applied to TA if the </w:t>
      </w:r>
      <w:r w:rsidR="001E6AB1" w:rsidRPr="0099312B">
        <w:rPr>
          <w:lang w:val="en-GB"/>
        </w:rPr>
        <w:t>format “</w:t>
      </w:r>
      <w:r w:rsidR="001E6AB1" w:rsidRPr="0099312B">
        <w:rPr>
          <w:i/>
          <w:lang w:val="en-GB"/>
        </w:rPr>
        <w:t>after_2012</w:t>
      </w:r>
      <w:r w:rsidR="001E6AB1" w:rsidRPr="0099312B">
        <w:rPr>
          <w:lang w:val="en-GB"/>
        </w:rPr>
        <w:t>”</w:t>
      </w:r>
      <w:r w:rsidRPr="0099312B">
        <w:rPr>
          <w:lang w:val="en-GB"/>
        </w:rPr>
        <w:t xml:space="preserve">, while is applied to TT for the </w:t>
      </w:r>
      <w:r w:rsidR="001E6AB1" w:rsidRPr="0099312B">
        <w:rPr>
          <w:lang w:val="en-GB"/>
        </w:rPr>
        <w:t>format “</w:t>
      </w:r>
      <w:r w:rsidR="001E6AB1" w:rsidRPr="0099312B">
        <w:rPr>
          <w:i/>
          <w:lang w:val="en-GB"/>
        </w:rPr>
        <w:t>before_2012</w:t>
      </w:r>
      <w:r w:rsidR="001E6AB1" w:rsidRPr="0099312B">
        <w:rPr>
          <w:lang w:val="en-GB"/>
        </w:rPr>
        <w:t>”</w:t>
      </w:r>
      <w:r w:rsidRPr="0099312B">
        <w:rPr>
          <w:lang w:val="en-GB"/>
        </w:rPr>
        <w:t xml:space="preserve">. </w:t>
      </w:r>
    </w:p>
    <w:p w:rsidR="001E6AB1" w:rsidRDefault="002E2BC3" w:rsidP="00817EDC">
      <w:pPr>
        <w:numPr>
          <w:ilvl w:val="0"/>
          <w:numId w:val="4"/>
        </w:numPr>
        <w:ind w:left="360"/>
        <w:jc w:val="both"/>
        <w:rPr>
          <w:lang w:val="en-GB"/>
        </w:rPr>
      </w:pPr>
      <w:proofErr w:type="spellStart"/>
      <w:r w:rsidRPr="0099312B">
        <w:rPr>
          <w:rFonts w:ascii="Courier" w:hAnsi="Courier"/>
          <w:lang w:val="en-GB"/>
        </w:rPr>
        <w:t>check_temperature.r</w:t>
      </w:r>
      <w:proofErr w:type="spellEnd"/>
      <w:r w:rsidRPr="0099312B">
        <w:rPr>
          <w:rFonts w:ascii="Courier" w:hAnsi="Courier"/>
          <w:lang w:val="en-GB"/>
        </w:rPr>
        <w:t>:</w:t>
      </w:r>
      <w:r w:rsidRPr="0099312B">
        <w:rPr>
          <w:lang w:val="en-GB"/>
        </w:rPr>
        <w:t xml:space="preserve"> </w:t>
      </w:r>
      <w:r w:rsidR="001E6AB1" w:rsidRPr="0099312B">
        <w:rPr>
          <w:lang w:val="en-GB"/>
        </w:rPr>
        <w:t>this check is applied to TA if the format “</w:t>
      </w:r>
      <w:r w:rsidR="001E6AB1" w:rsidRPr="0099312B">
        <w:rPr>
          <w:i/>
          <w:lang w:val="en-GB"/>
        </w:rPr>
        <w:t>after_2012</w:t>
      </w:r>
      <w:r w:rsidR="001E6AB1" w:rsidRPr="0099312B">
        <w:rPr>
          <w:lang w:val="en-GB"/>
        </w:rPr>
        <w:t>”, while is applied to TD for the format “</w:t>
      </w:r>
      <w:r w:rsidR="001E6AB1" w:rsidRPr="0099312B">
        <w:rPr>
          <w:i/>
          <w:lang w:val="en-GB"/>
        </w:rPr>
        <w:t>before_2012</w:t>
      </w:r>
      <w:r w:rsidR="001E6AB1" w:rsidRPr="0099312B">
        <w:rPr>
          <w:lang w:val="en-GB"/>
        </w:rPr>
        <w:t>”.</w:t>
      </w:r>
    </w:p>
    <w:p w:rsidR="0051358B" w:rsidRDefault="0051358B" w:rsidP="0051358B">
      <w:pPr>
        <w:jc w:val="both"/>
        <w:rPr>
          <w:lang w:val="en-GB"/>
        </w:rPr>
      </w:pPr>
    </w:p>
    <w:p w:rsidR="0051358B" w:rsidRDefault="0051358B" w:rsidP="0051358B">
      <w:pPr>
        <w:pStyle w:val="Rometitolo2"/>
        <w:rPr>
          <w:lang w:val="en-GB"/>
        </w:rPr>
      </w:pPr>
      <w:r w:rsidRPr="001B042D">
        <w:rPr>
          <w:lang w:val="en-GB"/>
        </w:rPr>
        <w:t>2.</w:t>
      </w:r>
      <w:r>
        <w:rPr>
          <w:lang w:val="en-GB"/>
        </w:rPr>
        <w:t>6</w:t>
      </w:r>
      <w:r w:rsidRPr="001B042D">
        <w:rPr>
          <w:lang w:val="en-GB"/>
        </w:rPr>
        <w:t xml:space="preserve"> Check on </w:t>
      </w:r>
      <w:r>
        <w:rPr>
          <w:lang w:val="en-GB"/>
        </w:rPr>
        <w:t>TL</w:t>
      </w:r>
      <w:r w:rsidRPr="001B042D">
        <w:rPr>
          <w:lang w:val="en-GB"/>
        </w:rPr>
        <w:t xml:space="preserve"> file</w:t>
      </w:r>
    </w:p>
    <w:p w:rsidR="0051358B" w:rsidRDefault="0051358B" w:rsidP="0051358B">
      <w:pPr>
        <w:ind w:left="360"/>
        <w:jc w:val="both"/>
        <w:rPr>
          <w:lang w:val="en-GB"/>
        </w:rPr>
      </w:pPr>
      <w:r>
        <w:rPr>
          <w:lang w:val="en-GB"/>
        </w:rPr>
        <w:t>For the data on marine litter a set of ad hoc checks were developed:</w:t>
      </w:r>
    </w:p>
    <w:p w:rsidR="0051358B" w:rsidRPr="001B042D" w:rsidRDefault="0051358B" w:rsidP="0051358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5205"/>
      </w:tblGrid>
      <w:tr w:rsidR="0051358B" w:rsidRPr="00831DAE" w:rsidTr="005C123E">
        <w:tc>
          <w:tcPr>
            <w:tcW w:w="4361" w:type="dxa"/>
          </w:tcPr>
          <w:p w:rsidR="0051358B" w:rsidRPr="00831DAE" w:rsidRDefault="0051358B" w:rsidP="00E35E18">
            <w:pPr>
              <w:ind w:left="360"/>
              <w:jc w:val="both"/>
              <w:rPr>
                <w:b/>
                <w:lang w:val="en-GB"/>
              </w:rPr>
            </w:pPr>
            <w:r w:rsidRPr="00831DAE">
              <w:rPr>
                <w:b/>
                <w:lang w:val="en-GB"/>
              </w:rPr>
              <w:t>CHECK</w:t>
            </w:r>
          </w:p>
        </w:tc>
        <w:tc>
          <w:tcPr>
            <w:tcW w:w="5205" w:type="dxa"/>
          </w:tcPr>
          <w:p w:rsidR="0051358B" w:rsidRPr="00831DAE" w:rsidRDefault="0051358B" w:rsidP="00E35E18">
            <w:pPr>
              <w:ind w:left="360"/>
              <w:jc w:val="both"/>
              <w:rPr>
                <w:b/>
                <w:lang w:val="en-GB"/>
              </w:rPr>
            </w:pPr>
            <w:r w:rsidRPr="00831DAE">
              <w:rPr>
                <w:b/>
                <w:lang w:val="en-GB"/>
              </w:rPr>
              <w:t>Function</w:t>
            </w:r>
          </w:p>
        </w:tc>
      </w:tr>
      <w:tr w:rsidR="001A7AC9" w:rsidRPr="00831DAE" w:rsidTr="005C123E">
        <w:tc>
          <w:tcPr>
            <w:tcW w:w="4361" w:type="dxa"/>
          </w:tcPr>
          <w:p w:rsidR="001A7AC9" w:rsidRPr="00831DAE" w:rsidRDefault="001A7AC9" w:rsidP="001A7AC9">
            <w:pPr>
              <w:ind w:left="360"/>
              <w:rPr>
                <w:lang w:val="en-GB"/>
              </w:rPr>
            </w:pPr>
            <w:r w:rsidRPr="00831DAE">
              <w:rPr>
                <w:lang w:val="en-GB"/>
              </w:rPr>
              <w:t xml:space="preserve">Check of the dictionary of specific fields </w:t>
            </w:r>
            <w:r>
              <w:rPr>
                <w:lang w:val="en-GB"/>
              </w:rPr>
              <w:t>(category and sub-category)</w:t>
            </w:r>
          </w:p>
        </w:tc>
        <w:tc>
          <w:tcPr>
            <w:tcW w:w="5205" w:type="dxa"/>
          </w:tcPr>
          <w:p w:rsidR="001A7AC9" w:rsidRPr="00831DAE" w:rsidRDefault="001A7AC9" w:rsidP="00E35E18">
            <w:pPr>
              <w:ind w:left="360"/>
              <w:rPr>
                <w:rFonts w:ascii="Courier" w:hAnsi="Courier"/>
                <w:lang w:val="en-GB"/>
              </w:rPr>
            </w:pPr>
            <w:proofErr w:type="spellStart"/>
            <w:r w:rsidRPr="00831DAE">
              <w:rPr>
                <w:rFonts w:ascii="Courier" w:hAnsi="Courier"/>
                <w:lang w:val="en-GB"/>
              </w:rPr>
              <w:t>check_dictionary</w:t>
            </w:r>
            <w:proofErr w:type="spellEnd"/>
          </w:p>
        </w:tc>
      </w:tr>
      <w:tr w:rsidR="001A7AC9" w:rsidRPr="001A7AC9" w:rsidTr="005C123E">
        <w:tc>
          <w:tcPr>
            <w:tcW w:w="4361" w:type="dxa"/>
          </w:tcPr>
          <w:p w:rsidR="001A7AC9" w:rsidRPr="00831DAE" w:rsidRDefault="001A7AC9" w:rsidP="001A7AC9">
            <w:pPr>
              <w:ind w:left="360"/>
              <w:rPr>
                <w:lang w:val="en-GB"/>
              </w:rPr>
            </w:pPr>
            <w:r w:rsidRPr="001A7AC9">
              <w:rPr>
                <w:lang w:val="en-GB"/>
              </w:rPr>
              <w:t>Check correctness of associations between category and sub-category on Litter data</w:t>
            </w:r>
          </w:p>
        </w:tc>
        <w:tc>
          <w:tcPr>
            <w:tcW w:w="5205" w:type="dxa"/>
          </w:tcPr>
          <w:p w:rsidR="001A7AC9" w:rsidRPr="00831DAE" w:rsidRDefault="001A7AC9" w:rsidP="00E35E18">
            <w:pPr>
              <w:ind w:left="360"/>
              <w:rPr>
                <w:rFonts w:ascii="Courier" w:hAnsi="Courier"/>
                <w:lang w:val="en-GB"/>
              </w:rPr>
            </w:pPr>
            <w:proofErr w:type="spellStart"/>
            <w:r w:rsidRPr="001A7AC9">
              <w:rPr>
                <w:rFonts w:ascii="Courier" w:hAnsi="Courier"/>
                <w:lang w:val="en-GB"/>
              </w:rPr>
              <w:t>check_associations_category_TL</w:t>
            </w:r>
            <w:proofErr w:type="spellEnd"/>
          </w:p>
        </w:tc>
      </w:tr>
      <w:tr w:rsidR="001A7AC9" w:rsidRPr="001A7AC9" w:rsidTr="005C123E">
        <w:tc>
          <w:tcPr>
            <w:tcW w:w="4361" w:type="dxa"/>
          </w:tcPr>
          <w:p w:rsidR="001A7AC9" w:rsidRPr="001A7AC9" w:rsidRDefault="001A7AC9" w:rsidP="001A7AC9">
            <w:pPr>
              <w:ind w:left="360"/>
              <w:rPr>
                <w:lang w:val="en-GB"/>
              </w:rPr>
            </w:pPr>
            <w:r w:rsidRPr="001A7AC9">
              <w:rPr>
                <w:lang w:val="en-GB"/>
              </w:rPr>
              <w:t>Check if the number is always filled in on Litter data</w:t>
            </w:r>
          </w:p>
        </w:tc>
        <w:tc>
          <w:tcPr>
            <w:tcW w:w="5205" w:type="dxa"/>
          </w:tcPr>
          <w:p w:rsidR="001A7AC9" w:rsidRPr="001A7AC9" w:rsidRDefault="001A7AC9" w:rsidP="00E35E18">
            <w:pPr>
              <w:ind w:left="360"/>
              <w:rPr>
                <w:rFonts w:ascii="Courier" w:hAnsi="Courier"/>
                <w:lang w:val="en-GB"/>
              </w:rPr>
            </w:pPr>
            <w:proofErr w:type="spellStart"/>
            <w:r w:rsidRPr="001A7AC9">
              <w:rPr>
                <w:rFonts w:ascii="Courier" w:hAnsi="Courier"/>
                <w:lang w:val="en-GB"/>
              </w:rPr>
              <w:t>check_no_empty_fields</w:t>
            </w:r>
            <w:proofErr w:type="spellEnd"/>
          </w:p>
        </w:tc>
      </w:tr>
      <w:tr w:rsidR="00275927" w:rsidRPr="001A7AC9" w:rsidTr="005C123E">
        <w:tc>
          <w:tcPr>
            <w:tcW w:w="4361" w:type="dxa"/>
          </w:tcPr>
          <w:p w:rsidR="00275927" w:rsidRPr="001A7AC9" w:rsidRDefault="00275927" w:rsidP="001A7AC9">
            <w:pPr>
              <w:ind w:left="360"/>
              <w:rPr>
                <w:lang w:val="en-GB"/>
              </w:rPr>
            </w:pPr>
            <w:r>
              <w:rPr>
                <w:lang w:val="en-GB"/>
              </w:rPr>
              <w:t>Check identical records</w:t>
            </w:r>
          </w:p>
        </w:tc>
        <w:tc>
          <w:tcPr>
            <w:tcW w:w="5205" w:type="dxa"/>
          </w:tcPr>
          <w:p w:rsidR="00275927" w:rsidRPr="001A7AC9" w:rsidRDefault="00275927" w:rsidP="00E35E18">
            <w:pPr>
              <w:ind w:left="360"/>
              <w:rPr>
                <w:rFonts w:ascii="Courier" w:hAnsi="Courier"/>
                <w:lang w:val="en-GB"/>
              </w:rPr>
            </w:pPr>
            <w:proofErr w:type="spellStart"/>
            <w:r w:rsidRPr="00275927">
              <w:rPr>
                <w:rFonts w:ascii="Courier" w:hAnsi="Courier"/>
                <w:lang w:val="en-GB"/>
              </w:rPr>
              <w:t>check_identical_records</w:t>
            </w:r>
            <w:proofErr w:type="spellEnd"/>
          </w:p>
        </w:tc>
      </w:tr>
      <w:tr w:rsidR="00275927" w:rsidRPr="00275927" w:rsidTr="005C123E">
        <w:tc>
          <w:tcPr>
            <w:tcW w:w="4361" w:type="dxa"/>
          </w:tcPr>
          <w:p w:rsidR="00275927" w:rsidRDefault="00275927" w:rsidP="001A7AC9">
            <w:pPr>
              <w:ind w:left="360"/>
              <w:rPr>
                <w:lang w:val="en-GB"/>
              </w:rPr>
            </w:pPr>
            <w:r w:rsidRPr="00275927">
              <w:rPr>
                <w:lang w:val="en-GB"/>
              </w:rPr>
              <w:t>Check if the number is always not null  on Litter data</w:t>
            </w:r>
          </w:p>
        </w:tc>
        <w:tc>
          <w:tcPr>
            <w:tcW w:w="5205" w:type="dxa"/>
          </w:tcPr>
          <w:p w:rsidR="00275927" w:rsidRPr="00275927" w:rsidRDefault="00275927" w:rsidP="00E35E18">
            <w:pPr>
              <w:ind w:left="360"/>
              <w:rPr>
                <w:rFonts w:ascii="Courier" w:hAnsi="Courier"/>
                <w:lang w:val="en-GB"/>
              </w:rPr>
            </w:pPr>
            <w:r w:rsidRPr="00275927">
              <w:rPr>
                <w:rFonts w:ascii="Courier" w:hAnsi="Courier"/>
                <w:lang w:val="en-GB"/>
              </w:rPr>
              <w:t>check_0_nbTL</w:t>
            </w:r>
          </w:p>
        </w:tc>
      </w:tr>
    </w:tbl>
    <w:p w:rsidR="0051358B" w:rsidRDefault="0051358B" w:rsidP="0051358B">
      <w:pPr>
        <w:numPr>
          <w:ilvl w:val="0"/>
          <w:numId w:val="4"/>
        </w:numPr>
        <w:ind w:left="360"/>
        <w:jc w:val="both"/>
        <w:rPr>
          <w:lang w:val="en-GB"/>
        </w:rPr>
      </w:pPr>
      <w:proofErr w:type="spellStart"/>
      <w:r w:rsidRPr="0099312B">
        <w:rPr>
          <w:rFonts w:ascii="Courier" w:hAnsi="Courier"/>
          <w:lang w:val="en-GB"/>
        </w:rPr>
        <w:t>check_stratum_code.r</w:t>
      </w:r>
      <w:proofErr w:type="spellEnd"/>
      <w:r w:rsidRPr="0099312B">
        <w:rPr>
          <w:rFonts w:ascii="Courier" w:hAnsi="Courier"/>
          <w:lang w:val="en-GB"/>
        </w:rPr>
        <w:t xml:space="preserve">: </w:t>
      </w:r>
      <w:r w:rsidRPr="0099312B">
        <w:rPr>
          <w:lang w:val="en-GB"/>
        </w:rPr>
        <w:t>this check is applied to TA if the format “</w:t>
      </w:r>
      <w:r w:rsidRPr="0099312B">
        <w:rPr>
          <w:i/>
          <w:lang w:val="en-GB"/>
        </w:rPr>
        <w:t>after_2012</w:t>
      </w:r>
      <w:r w:rsidRPr="0099312B">
        <w:rPr>
          <w:lang w:val="en-GB"/>
        </w:rPr>
        <w:t>”, while is applied to TT for the format “</w:t>
      </w:r>
      <w:r w:rsidRPr="0099312B">
        <w:rPr>
          <w:i/>
          <w:lang w:val="en-GB"/>
        </w:rPr>
        <w:t>before_2012</w:t>
      </w:r>
      <w:r w:rsidRPr="0099312B">
        <w:rPr>
          <w:lang w:val="en-GB"/>
        </w:rPr>
        <w:t xml:space="preserve">”. </w:t>
      </w:r>
    </w:p>
    <w:p w:rsidR="0051358B" w:rsidRPr="0099312B" w:rsidRDefault="0051358B" w:rsidP="0051358B">
      <w:pPr>
        <w:numPr>
          <w:ilvl w:val="0"/>
          <w:numId w:val="4"/>
        </w:numPr>
        <w:ind w:left="360"/>
        <w:jc w:val="both"/>
        <w:rPr>
          <w:lang w:val="en-GB"/>
        </w:rPr>
      </w:pPr>
      <w:proofErr w:type="spellStart"/>
      <w:r w:rsidRPr="0099312B">
        <w:rPr>
          <w:rFonts w:ascii="Courier" w:hAnsi="Courier"/>
          <w:lang w:val="en-GB"/>
        </w:rPr>
        <w:t>check_temperature.r</w:t>
      </w:r>
      <w:proofErr w:type="spellEnd"/>
      <w:r w:rsidRPr="0099312B">
        <w:rPr>
          <w:rFonts w:ascii="Courier" w:hAnsi="Courier"/>
          <w:lang w:val="en-GB"/>
        </w:rPr>
        <w:t>:</w:t>
      </w:r>
      <w:r w:rsidRPr="0099312B">
        <w:rPr>
          <w:lang w:val="en-GB"/>
        </w:rPr>
        <w:t xml:space="preserve"> this check is applied to TA if the format “</w:t>
      </w:r>
      <w:r w:rsidRPr="0099312B">
        <w:rPr>
          <w:i/>
          <w:lang w:val="en-GB"/>
        </w:rPr>
        <w:t>after_2012</w:t>
      </w:r>
      <w:r w:rsidRPr="0099312B">
        <w:rPr>
          <w:lang w:val="en-GB"/>
        </w:rPr>
        <w:t>”, while is applied to TD for the format “</w:t>
      </w:r>
      <w:r w:rsidRPr="0099312B">
        <w:rPr>
          <w:i/>
          <w:lang w:val="en-GB"/>
        </w:rPr>
        <w:t>before_2012</w:t>
      </w:r>
      <w:r w:rsidRPr="0099312B">
        <w:rPr>
          <w:lang w:val="en-GB"/>
        </w:rPr>
        <w:t>”.</w:t>
      </w:r>
    </w:p>
    <w:p w:rsidR="0051358B" w:rsidRDefault="0051358B" w:rsidP="0051358B">
      <w:pPr>
        <w:jc w:val="both"/>
        <w:rPr>
          <w:lang w:val="en-GB"/>
        </w:rPr>
      </w:pPr>
    </w:p>
    <w:p w:rsidR="0051358B" w:rsidRDefault="0051358B" w:rsidP="0051358B">
      <w:pPr>
        <w:jc w:val="both"/>
        <w:rPr>
          <w:lang w:val="en-GB"/>
        </w:rPr>
      </w:pPr>
    </w:p>
    <w:p w:rsidR="0051358B" w:rsidRPr="0099312B" w:rsidRDefault="0051358B" w:rsidP="0051358B">
      <w:pPr>
        <w:jc w:val="both"/>
        <w:rPr>
          <w:lang w:val="en-GB"/>
        </w:rPr>
      </w:pPr>
    </w:p>
    <w:p w:rsidR="00014B94" w:rsidRPr="001B042D" w:rsidRDefault="00014B94" w:rsidP="007426BD">
      <w:pPr>
        <w:pStyle w:val="Rometitolo2"/>
        <w:rPr>
          <w:lang w:val="en-GB"/>
        </w:rPr>
      </w:pPr>
      <w:bookmarkStart w:id="7" w:name="_Toc383104063"/>
      <w:r w:rsidRPr="001B042D">
        <w:rPr>
          <w:lang w:val="en-GB"/>
        </w:rPr>
        <w:t>2.</w:t>
      </w:r>
      <w:r w:rsidR="0051358B">
        <w:rPr>
          <w:lang w:val="en-GB"/>
        </w:rPr>
        <w:t>7</w:t>
      </w:r>
      <w:r w:rsidR="00E23483" w:rsidRPr="001B042D">
        <w:rPr>
          <w:lang w:val="en-GB"/>
        </w:rPr>
        <w:t xml:space="preserve"> </w:t>
      </w:r>
      <w:r w:rsidRPr="001B042D">
        <w:rPr>
          <w:lang w:val="en-GB"/>
        </w:rPr>
        <w:t>Cross-checks</w:t>
      </w:r>
      <w:bookmarkEnd w:id="7"/>
    </w:p>
    <w:p w:rsidR="00014B94" w:rsidRPr="00123444" w:rsidRDefault="00014B94" w:rsidP="00B67623">
      <w:pPr>
        <w:ind w:left="360"/>
        <w:jc w:val="both"/>
        <w:rPr>
          <w:lang w:val="en-GB"/>
        </w:rPr>
      </w:pPr>
      <w:r w:rsidRPr="00123444">
        <w:rPr>
          <w:lang w:val="en-GB"/>
        </w:rPr>
        <w:t>The cross-check among TA, TB</w:t>
      </w:r>
      <w:r w:rsidR="00E35E18">
        <w:rPr>
          <w:lang w:val="en-GB"/>
        </w:rPr>
        <w:t>,</w:t>
      </w:r>
      <w:r w:rsidRPr="00123444">
        <w:rPr>
          <w:lang w:val="en-GB"/>
        </w:rPr>
        <w:t xml:space="preserve"> TC</w:t>
      </w:r>
      <w:r w:rsidR="00FD6F19">
        <w:rPr>
          <w:lang w:val="en-GB"/>
        </w:rPr>
        <w:t xml:space="preserve"> already present in </w:t>
      </w:r>
      <w:proofErr w:type="spellStart"/>
      <w:smartTag w:uri="urn:schemas-microsoft-com:office:smarttags" w:element="place">
        <w:smartTag w:uri="urn:schemas-microsoft-com:office:smarttags" w:element="City">
          <w:r w:rsidR="00FD6F19">
            <w:rPr>
              <w:lang w:val="en-GB"/>
            </w:rPr>
            <w:t>RoME</w:t>
          </w:r>
        </w:smartTag>
      </w:smartTag>
      <w:proofErr w:type="spellEnd"/>
      <w:r w:rsidR="00FD6F19">
        <w:rPr>
          <w:lang w:val="en-GB"/>
        </w:rPr>
        <w:t xml:space="preserve"> 1.2  </w:t>
      </w:r>
      <w:r w:rsidRPr="00123444">
        <w:rPr>
          <w:lang w:val="en-GB"/>
        </w:rPr>
        <w:t>are listed below:</w:t>
      </w:r>
    </w:p>
    <w:p w:rsidR="00014B94" w:rsidRPr="00123444" w:rsidRDefault="00014B9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14B94" w:rsidRPr="00831DAE">
        <w:tc>
          <w:tcPr>
            <w:tcW w:w="4601" w:type="dxa"/>
          </w:tcPr>
          <w:p w:rsidR="00014B94" w:rsidRPr="00831DAE" w:rsidRDefault="009B6633" w:rsidP="00831DAE">
            <w:pPr>
              <w:ind w:left="360"/>
              <w:jc w:val="both"/>
              <w:rPr>
                <w:b/>
                <w:lang w:val="en-GB"/>
              </w:rPr>
            </w:pPr>
            <w:r w:rsidRPr="00831DAE">
              <w:rPr>
                <w:b/>
                <w:lang w:val="en-GB"/>
              </w:rPr>
              <w:t>CHECK</w:t>
            </w:r>
          </w:p>
        </w:tc>
        <w:tc>
          <w:tcPr>
            <w:tcW w:w="4889" w:type="dxa"/>
          </w:tcPr>
          <w:p w:rsidR="00014B94" w:rsidRPr="00831DAE" w:rsidRDefault="009B6633" w:rsidP="00831DAE">
            <w:pPr>
              <w:ind w:left="360"/>
              <w:jc w:val="both"/>
              <w:rPr>
                <w:b/>
                <w:lang w:val="en-GB"/>
              </w:rPr>
            </w:pPr>
            <w:r w:rsidRPr="00831DAE">
              <w:rPr>
                <w:b/>
                <w:lang w:val="en-GB"/>
              </w:rPr>
              <w:t>Function</w:t>
            </w:r>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TA must be in TB</w:t>
            </w:r>
            <w:r w:rsidR="002C787E" w:rsidRPr="00831DAE">
              <w:rPr>
                <w:lang w:val="en-GB"/>
              </w:rPr>
              <w:t xml:space="preserve"> </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check_hauls_TATB</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TB must be in TA</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check_hauls_TBTA</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All the target species in TB must be in TC</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check_species_TBTC</w:t>
            </w:r>
            <w:proofErr w:type="spellEnd"/>
            <w:r w:rsidR="00AD70AC" w:rsidRPr="00831DAE">
              <w:rPr>
                <w:rStyle w:val="Rimandonotaapidipagina"/>
                <w:rFonts w:ascii="Courier" w:hAnsi="Courier"/>
                <w:lang w:val="en-GB"/>
              </w:rPr>
              <w:footnoteReference w:customMarkFollows="1" w:id="10"/>
              <w:t>*</w:t>
            </w:r>
          </w:p>
        </w:tc>
      </w:tr>
      <w:tr w:rsidR="009B6633" w:rsidRPr="00831DAE">
        <w:tc>
          <w:tcPr>
            <w:tcW w:w="4601" w:type="dxa"/>
          </w:tcPr>
          <w:p w:rsidR="009B6633" w:rsidRPr="00831DAE" w:rsidRDefault="009B6633" w:rsidP="00831DAE">
            <w:pPr>
              <w:ind w:left="360"/>
              <w:jc w:val="both"/>
              <w:rPr>
                <w:lang w:val="en-GB"/>
              </w:rPr>
            </w:pPr>
            <w:r w:rsidRPr="00831DAE">
              <w:rPr>
                <w:lang w:val="en-GB"/>
              </w:rPr>
              <w:t>All the species in TC must be listed in TB</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w:t>
            </w:r>
            <w:r w:rsidR="00102676" w:rsidRPr="00831DAE">
              <w:rPr>
                <w:rFonts w:ascii="Courier" w:hAnsi="Courier"/>
                <w:lang w:val="en-GB"/>
              </w:rPr>
              <w:t>haul_</w:t>
            </w:r>
            <w:r w:rsidRPr="00831DAE">
              <w:rPr>
                <w:rFonts w:ascii="Courier" w:hAnsi="Courier"/>
                <w:lang w:val="en-GB"/>
              </w:rPr>
              <w:t>species_TCTB</w:t>
            </w:r>
            <w:proofErr w:type="spellEnd"/>
          </w:p>
        </w:tc>
      </w:tr>
      <w:tr w:rsidR="00102676" w:rsidRPr="00831DAE">
        <w:tc>
          <w:tcPr>
            <w:tcW w:w="4601" w:type="dxa"/>
          </w:tcPr>
          <w:p w:rsidR="00102676" w:rsidRPr="00831DAE" w:rsidRDefault="00102676" w:rsidP="00831DAE">
            <w:pPr>
              <w:ind w:left="360"/>
              <w:jc w:val="both"/>
              <w:rPr>
                <w:lang w:val="en-GB"/>
              </w:rPr>
            </w:pPr>
            <w:r w:rsidRPr="00831DAE">
              <w:rPr>
                <w:lang w:val="en-GB"/>
              </w:rPr>
              <w:t>All the haul</w:t>
            </w:r>
            <w:r w:rsidR="009D3F94" w:rsidRPr="00831DAE">
              <w:rPr>
                <w:lang w:val="en-GB"/>
              </w:rPr>
              <w:t>s</w:t>
            </w:r>
            <w:r w:rsidRPr="00831DAE">
              <w:rPr>
                <w:lang w:val="en-GB"/>
              </w:rPr>
              <w:t xml:space="preserve"> in TC are in TB</w:t>
            </w:r>
          </w:p>
        </w:tc>
        <w:tc>
          <w:tcPr>
            <w:tcW w:w="4889" w:type="dxa"/>
          </w:tcPr>
          <w:p w:rsidR="00102676" w:rsidRPr="00831DAE" w:rsidRDefault="00102676" w:rsidP="00831DAE">
            <w:pPr>
              <w:ind w:left="360"/>
              <w:jc w:val="both"/>
              <w:rPr>
                <w:rFonts w:ascii="Courier" w:hAnsi="Courier"/>
                <w:lang w:val="en-GB"/>
              </w:rPr>
            </w:pPr>
            <w:proofErr w:type="spellStart"/>
            <w:r w:rsidRPr="00831DAE">
              <w:rPr>
                <w:rFonts w:ascii="Courier" w:hAnsi="Courier"/>
                <w:lang w:val="en-GB"/>
              </w:rPr>
              <w:t>check_haul_species_TCTB</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 xml:space="preserve">In case of sub-sampling in TC, the Total number </w:t>
            </w:r>
            <w:r w:rsidR="00347EBC" w:rsidRPr="00831DAE">
              <w:rPr>
                <w:lang w:val="en-GB"/>
              </w:rPr>
              <w:t xml:space="preserve">and the number per sex </w:t>
            </w:r>
            <w:r w:rsidRPr="00831DAE">
              <w:rPr>
                <w:lang w:val="en-GB"/>
              </w:rPr>
              <w:t>in TB must be raised correctly</w:t>
            </w:r>
          </w:p>
        </w:tc>
        <w:tc>
          <w:tcPr>
            <w:tcW w:w="4889" w:type="dxa"/>
          </w:tcPr>
          <w:p w:rsidR="00C07DBE" w:rsidRPr="00831DAE" w:rsidRDefault="009B6633" w:rsidP="00831DAE">
            <w:pPr>
              <w:ind w:left="360"/>
              <w:jc w:val="both"/>
              <w:rPr>
                <w:rFonts w:ascii="Courier" w:hAnsi="Courier"/>
                <w:lang w:val="en-GB"/>
              </w:rPr>
            </w:pPr>
            <w:proofErr w:type="spellStart"/>
            <w:r w:rsidRPr="00831DAE">
              <w:rPr>
                <w:rFonts w:ascii="Courier" w:hAnsi="Courier"/>
                <w:lang w:val="en-GB"/>
              </w:rPr>
              <w:t>check_raising</w:t>
            </w:r>
            <w:proofErr w:type="spellEnd"/>
          </w:p>
        </w:tc>
      </w:tr>
      <w:tr w:rsidR="009059DF" w:rsidRPr="00123444">
        <w:tc>
          <w:tcPr>
            <w:tcW w:w="4601" w:type="dxa"/>
          </w:tcPr>
          <w:p w:rsidR="009059DF" w:rsidRPr="00831DAE" w:rsidRDefault="009059DF" w:rsidP="00831DAE">
            <w:pPr>
              <w:ind w:left="360"/>
              <w:jc w:val="both"/>
              <w:rPr>
                <w:lang w:val="en-GB"/>
              </w:rPr>
            </w:pPr>
            <w:r w:rsidRPr="00831DAE">
              <w:rPr>
                <w:lang w:val="en-GB"/>
              </w:rPr>
              <w:t>TA, TB and T</w:t>
            </w:r>
            <w:r w:rsidR="00C07DBE" w:rsidRPr="00831DAE">
              <w:rPr>
                <w:lang w:val="en-GB"/>
              </w:rPr>
              <w:t>C</w:t>
            </w:r>
            <w:r w:rsidRPr="00831DAE">
              <w:rPr>
                <w:lang w:val="en-GB"/>
              </w:rPr>
              <w:t xml:space="preserve"> must have the same year and area</w:t>
            </w:r>
          </w:p>
        </w:tc>
        <w:tc>
          <w:tcPr>
            <w:tcW w:w="4889" w:type="dxa"/>
          </w:tcPr>
          <w:p w:rsidR="009059DF" w:rsidRPr="00831DAE" w:rsidRDefault="00E9314B" w:rsidP="00831DAE">
            <w:pPr>
              <w:ind w:left="360"/>
              <w:jc w:val="both"/>
              <w:rPr>
                <w:rFonts w:ascii="Courier" w:hAnsi="Courier"/>
              </w:rPr>
            </w:pPr>
            <w:proofErr w:type="spellStart"/>
            <w:r w:rsidRPr="00831DAE">
              <w:rPr>
                <w:rFonts w:ascii="Courier" w:hAnsi="Courier"/>
              </w:rPr>
              <w:t>c</w:t>
            </w:r>
            <w:r w:rsidR="00B86299" w:rsidRPr="00831DAE">
              <w:rPr>
                <w:rFonts w:ascii="Courier" w:hAnsi="Courier"/>
              </w:rPr>
              <w:t>heck_area_year</w:t>
            </w:r>
            <w:proofErr w:type="spellEnd"/>
          </w:p>
        </w:tc>
      </w:tr>
    </w:tbl>
    <w:p w:rsidR="00014B94" w:rsidRDefault="00014B94" w:rsidP="00B67623">
      <w:pPr>
        <w:ind w:left="360"/>
        <w:jc w:val="both"/>
        <w:rPr>
          <w:lang w:val="en-GB"/>
        </w:rPr>
      </w:pPr>
    </w:p>
    <w:p w:rsidR="0062443B" w:rsidRDefault="0062443B" w:rsidP="00B67623">
      <w:pPr>
        <w:ind w:left="360"/>
        <w:jc w:val="both"/>
        <w:rPr>
          <w:rFonts w:ascii="Courier" w:hAnsi="Courier"/>
          <w:lang w:val="en-GB"/>
        </w:rPr>
      </w:pPr>
    </w:p>
    <w:p w:rsidR="00183A84" w:rsidRDefault="00183A84" w:rsidP="00B67623">
      <w:pPr>
        <w:numPr>
          <w:ilvl w:val="0"/>
          <w:numId w:val="19"/>
        </w:numPr>
        <w:jc w:val="both"/>
        <w:rPr>
          <w:lang w:val="en-GB"/>
        </w:rPr>
      </w:pPr>
      <w:proofErr w:type="spellStart"/>
      <w:r w:rsidRPr="009B6633">
        <w:rPr>
          <w:rFonts w:ascii="Courier" w:hAnsi="Courier"/>
          <w:lang w:val="en-GB"/>
        </w:rPr>
        <w:t>check_species_TBTC</w:t>
      </w:r>
      <w:proofErr w:type="spellEnd"/>
      <w:r>
        <w:rPr>
          <w:rFonts w:ascii="Courier" w:hAnsi="Courier"/>
          <w:lang w:val="en-GB"/>
        </w:rPr>
        <w:t xml:space="preserve"> </w:t>
      </w:r>
      <w:r w:rsidRPr="00183A84">
        <w:rPr>
          <w:lang w:val="en-GB"/>
        </w:rPr>
        <w:t>function gives a warning message</w:t>
      </w:r>
      <w:r w:rsidR="006B793E">
        <w:rPr>
          <w:lang w:val="en-GB"/>
        </w:rPr>
        <w:t>; in fact,</w:t>
      </w:r>
      <w:r w:rsidRPr="00183A84">
        <w:rPr>
          <w:lang w:val="en-GB"/>
        </w:rPr>
        <w:t xml:space="preserve"> in the case the user does not have the biolog</w:t>
      </w:r>
      <w:r>
        <w:rPr>
          <w:lang w:val="en-GB"/>
        </w:rPr>
        <w:t>ical data for target species, th</w:t>
      </w:r>
      <w:r w:rsidRPr="00183A84">
        <w:rPr>
          <w:lang w:val="en-GB"/>
        </w:rPr>
        <w:t xml:space="preserve">e routine </w:t>
      </w:r>
      <w:r>
        <w:rPr>
          <w:lang w:val="en-GB"/>
        </w:rPr>
        <w:t>ha</w:t>
      </w:r>
      <w:r w:rsidR="00123444">
        <w:rPr>
          <w:lang w:val="en-GB"/>
        </w:rPr>
        <w:t xml:space="preserve">s not </w:t>
      </w:r>
      <w:r w:rsidR="00557EEF">
        <w:rPr>
          <w:lang w:val="en-GB"/>
        </w:rPr>
        <w:t xml:space="preserve">to </w:t>
      </w:r>
      <w:r w:rsidR="00123444">
        <w:rPr>
          <w:lang w:val="en-GB"/>
        </w:rPr>
        <w:t xml:space="preserve">stop the process of check, </w:t>
      </w:r>
      <w:r w:rsidR="006B793E">
        <w:rPr>
          <w:lang w:val="en-GB"/>
        </w:rPr>
        <w:t xml:space="preserve">because the user </w:t>
      </w:r>
      <w:r w:rsidR="00557EEF">
        <w:rPr>
          <w:lang w:val="en-GB"/>
        </w:rPr>
        <w:t xml:space="preserve">cannot </w:t>
      </w:r>
      <w:r w:rsidR="006B793E">
        <w:rPr>
          <w:lang w:val="en-GB"/>
        </w:rPr>
        <w:t xml:space="preserve">correct this kind of </w:t>
      </w:r>
      <w:r w:rsidR="0095339D">
        <w:rPr>
          <w:lang w:val="en-GB"/>
        </w:rPr>
        <w:t>missing data</w:t>
      </w:r>
      <w:r w:rsidR="006B793E">
        <w:rPr>
          <w:lang w:val="en-GB"/>
        </w:rPr>
        <w:t>.</w:t>
      </w:r>
    </w:p>
    <w:p w:rsidR="004B5772" w:rsidRDefault="004B5772" w:rsidP="00B67623">
      <w:pPr>
        <w:ind w:left="360"/>
        <w:jc w:val="both"/>
        <w:rPr>
          <w:lang w:val="en-GB"/>
        </w:rPr>
      </w:pPr>
    </w:p>
    <w:p w:rsidR="004B5772" w:rsidRDefault="00AF297A" w:rsidP="00B67623">
      <w:pPr>
        <w:numPr>
          <w:ilvl w:val="0"/>
          <w:numId w:val="21"/>
        </w:numPr>
        <w:jc w:val="both"/>
        <w:rPr>
          <w:lang w:val="en-GB"/>
        </w:rPr>
      </w:pPr>
      <w:proofErr w:type="spellStart"/>
      <w:r w:rsidRPr="00123444">
        <w:rPr>
          <w:rFonts w:ascii="Courier" w:hAnsi="Courier"/>
          <w:lang w:val="en-GB"/>
        </w:rPr>
        <w:t>check_raising</w:t>
      </w:r>
      <w:proofErr w:type="spellEnd"/>
      <w:r>
        <w:rPr>
          <w:rFonts w:ascii="Courier" w:hAnsi="Courier"/>
          <w:lang w:val="en-GB"/>
        </w:rPr>
        <w:t xml:space="preserve"> </w:t>
      </w:r>
      <w:r w:rsidR="00BD74A4" w:rsidRPr="00183A84">
        <w:rPr>
          <w:lang w:val="en-GB"/>
        </w:rPr>
        <w:t xml:space="preserve">function </w:t>
      </w:r>
      <w:r w:rsidRPr="00AF297A">
        <w:rPr>
          <w:lang w:val="en-GB"/>
        </w:rPr>
        <w:t>takes into account also the possibility</w:t>
      </w:r>
      <w:r>
        <w:rPr>
          <w:lang w:val="en-GB"/>
        </w:rPr>
        <w:t xml:space="preserve"> of a “differentiated” sampling, according to </w:t>
      </w:r>
      <w:r w:rsidRPr="005D3E17">
        <w:rPr>
          <w:lang w:val="en-GB"/>
        </w:rPr>
        <w:t>INSTRUCTION MANUAL VERSION 5 MEDITS 2007</w:t>
      </w:r>
      <w:r>
        <w:rPr>
          <w:lang w:val="en-GB"/>
        </w:rPr>
        <w:t xml:space="preserve"> (p. 38).</w:t>
      </w:r>
      <w:r w:rsidR="004B5772">
        <w:rPr>
          <w:lang w:val="en-GB"/>
        </w:rPr>
        <w:t xml:space="preserve"> </w:t>
      </w:r>
      <w:r>
        <w:rPr>
          <w:lang w:val="en-GB"/>
        </w:rPr>
        <w:t xml:space="preserve">Extracted from </w:t>
      </w:r>
      <w:r w:rsidRPr="005D3E17">
        <w:rPr>
          <w:lang w:val="en-GB"/>
        </w:rPr>
        <w:t>INSTRUCTION MANUAL</w:t>
      </w:r>
      <w:r>
        <w:rPr>
          <w:lang w:val="en-GB"/>
        </w:rPr>
        <w:t>:</w:t>
      </w:r>
    </w:p>
    <w:p w:rsidR="00BD74A4" w:rsidRDefault="00AF297A" w:rsidP="00B67623">
      <w:pPr>
        <w:ind w:left="720"/>
        <w:jc w:val="both"/>
        <w:rPr>
          <w:lang w:val="en-GB"/>
        </w:rPr>
      </w:pPr>
      <w:r>
        <w:rPr>
          <w:lang w:val="en-GB"/>
        </w:rPr>
        <w:t>“</w:t>
      </w:r>
      <w:r w:rsidRPr="00AF297A">
        <w:rPr>
          <w:lang w:val="en-GB"/>
        </w:rPr>
        <w:t>The word "Fraction" means any sub-group of individual from the total catch of a species (males, females,</w:t>
      </w:r>
      <w:r>
        <w:rPr>
          <w:lang w:val="en-GB"/>
        </w:rPr>
        <w:t xml:space="preserve"> </w:t>
      </w:r>
      <w:r w:rsidRPr="00AF297A">
        <w:rPr>
          <w:lang w:val="en-GB"/>
        </w:rPr>
        <w:t>large sized individuals, small individuals, juveniles, etc.) on which it could be proceed to a sub-sample. For</w:t>
      </w:r>
      <w:r>
        <w:rPr>
          <w:lang w:val="en-GB"/>
        </w:rPr>
        <w:t xml:space="preserve"> </w:t>
      </w:r>
      <w:r w:rsidRPr="00AF297A">
        <w:rPr>
          <w:lang w:val="en-GB"/>
        </w:rPr>
        <w:t xml:space="preserve">example: total weight = </w:t>
      </w:r>
      <w:smartTag w:uri="urn:schemas-microsoft-com:office:smarttags" w:element="metricconverter">
        <w:smartTagPr>
          <w:attr w:name="ProductID" w:val="1000 g"/>
        </w:smartTagPr>
        <w:r w:rsidRPr="00AF297A">
          <w:rPr>
            <w:lang w:val="en-GB"/>
          </w:rPr>
          <w:t>1000 g</w:t>
        </w:r>
      </w:smartTag>
      <w:r w:rsidRPr="00AF297A">
        <w:rPr>
          <w:lang w:val="en-GB"/>
        </w:rPr>
        <w:t xml:space="preserve"> which is divided into 100g of big individuals and </w:t>
      </w:r>
      <w:smartTag w:uri="urn:schemas-microsoft-com:office:smarttags" w:element="metricconverter">
        <w:smartTagPr>
          <w:attr w:name="ProductID" w:val="900 g"/>
        </w:smartTagPr>
        <w:r w:rsidRPr="00AF297A">
          <w:rPr>
            <w:lang w:val="en-GB"/>
          </w:rPr>
          <w:t>900 g</w:t>
        </w:r>
      </w:smartTag>
      <w:r w:rsidRPr="00AF297A">
        <w:rPr>
          <w:lang w:val="en-GB"/>
        </w:rPr>
        <w:t xml:space="preserve"> of small. The big</w:t>
      </w:r>
      <w:r>
        <w:rPr>
          <w:lang w:val="en-GB"/>
        </w:rPr>
        <w:t xml:space="preserve"> </w:t>
      </w:r>
      <w:r w:rsidRPr="00AF297A">
        <w:rPr>
          <w:lang w:val="en-GB"/>
        </w:rPr>
        <w:t>individuals will be entirely measured (P</w:t>
      </w:r>
      <w:r w:rsidRPr="00AF297A">
        <w:rPr>
          <w:sz w:val="20"/>
          <w:szCs w:val="20"/>
          <w:lang w:val="en-GB"/>
        </w:rPr>
        <w:t xml:space="preserve">FRAC </w:t>
      </w:r>
      <w:r w:rsidRPr="00AF297A">
        <w:rPr>
          <w:lang w:val="en-GB"/>
        </w:rPr>
        <w:t xml:space="preserve">= 100; </w:t>
      </w:r>
      <w:r>
        <w:rPr>
          <w:lang w:val="en-GB"/>
        </w:rPr>
        <w:t>P</w:t>
      </w:r>
      <w:r w:rsidRPr="00AF297A">
        <w:rPr>
          <w:sz w:val="20"/>
          <w:szCs w:val="20"/>
          <w:lang w:val="en-GB"/>
        </w:rPr>
        <w:t xml:space="preserve">ECHAN </w:t>
      </w:r>
      <w:r w:rsidRPr="00AF297A">
        <w:rPr>
          <w:lang w:val="en-GB"/>
        </w:rPr>
        <w:t>= 100). The small ones will be sub –sampled</w:t>
      </w:r>
      <w:r>
        <w:rPr>
          <w:lang w:val="en-GB"/>
        </w:rPr>
        <w:t xml:space="preserve"> </w:t>
      </w:r>
      <w:r w:rsidRPr="00AF297A">
        <w:rPr>
          <w:lang w:val="en-GB"/>
        </w:rPr>
        <w:t>with a ratio of 1/10 (P</w:t>
      </w:r>
      <w:r w:rsidRPr="00AF297A">
        <w:rPr>
          <w:sz w:val="20"/>
          <w:szCs w:val="20"/>
          <w:lang w:val="en-GB"/>
        </w:rPr>
        <w:t>FRAC</w:t>
      </w:r>
      <w:r>
        <w:rPr>
          <w:sz w:val="20"/>
          <w:szCs w:val="20"/>
          <w:lang w:val="en-GB"/>
        </w:rPr>
        <w:t xml:space="preserve"> =</w:t>
      </w:r>
      <w:r w:rsidRPr="00AF297A">
        <w:rPr>
          <w:lang w:val="en-GB"/>
        </w:rPr>
        <w:t xml:space="preserve"> 900; </w:t>
      </w:r>
      <w:r>
        <w:rPr>
          <w:lang w:val="en-GB"/>
        </w:rPr>
        <w:t>P</w:t>
      </w:r>
      <w:r w:rsidRPr="00AF297A">
        <w:rPr>
          <w:sz w:val="20"/>
          <w:szCs w:val="20"/>
          <w:lang w:val="en-GB"/>
        </w:rPr>
        <w:t xml:space="preserve">ECHAN </w:t>
      </w:r>
      <w:r w:rsidRPr="00AF297A">
        <w:rPr>
          <w:lang w:val="en-GB"/>
        </w:rPr>
        <w:t>= 90)</w:t>
      </w:r>
      <w:r w:rsidR="001C4A56">
        <w:rPr>
          <w:lang w:val="en-GB"/>
        </w:rPr>
        <w:t>”</w:t>
      </w:r>
      <w:r w:rsidR="00BD74A4">
        <w:rPr>
          <w:lang w:val="en-GB"/>
        </w:rPr>
        <w:t xml:space="preserve">. </w:t>
      </w:r>
    </w:p>
    <w:p w:rsidR="00AF297A" w:rsidRDefault="00BD74A4" w:rsidP="00B67623">
      <w:pPr>
        <w:ind w:left="720"/>
        <w:jc w:val="both"/>
        <w:rPr>
          <w:lang w:val="en-GB"/>
        </w:rPr>
      </w:pPr>
      <w:r w:rsidRPr="00BD74A4">
        <w:rPr>
          <w:lang w:val="en-GB"/>
        </w:rPr>
        <w:t xml:space="preserve">In the check </w:t>
      </w:r>
      <w:proofErr w:type="spellStart"/>
      <w:r w:rsidRPr="00123444">
        <w:rPr>
          <w:rFonts w:ascii="Courier" w:hAnsi="Courier"/>
          <w:lang w:val="en-GB"/>
        </w:rPr>
        <w:t>check_raising</w:t>
      </w:r>
      <w:proofErr w:type="spellEnd"/>
      <w:r>
        <w:rPr>
          <w:rFonts w:ascii="Courier" w:hAnsi="Courier"/>
          <w:lang w:val="en-GB"/>
        </w:rPr>
        <w:t xml:space="preserve"> </w:t>
      </w:r>
      <w:r w:rsidRPr="00BD74A4">
        <w:rPr>
          <w:lang w:val="en-GB"/>
        </w:rPr>
        <w:t>the comparison between the number in TB and the raised number in TC has been not taking into account decimals, but comparing the integer numbers</w:t>
      </w:r>
      <w:r>
        <w:rPr>
          <w:lang w:val="en-GB"/>
        </w:rPr>
        <w:t>.</w:t>
      </w:r>
    </w:p>
    <w:p w:rsidR="00FD6F19" w:rsidRDefault="00FD6F19" w:rsidP="00270C2B">
      <w:pPr>
        <w:jc w:val="both"/>
        <w:rPr>
          <w:lang w:val="en-GB"/>
        </w:rPr>
      </w:pPr>
    </w:p>
    <w:p w:rsidR="00FD6F19" w:rsidRDefault="00FD6F19" w:rsidP="00270C2B">
      <w:pPr>
        <w:jc w:val="both"/>
        <w:rPr>
          <w:lang w:val="en-GB"/>
        </w:rPr>
      </w:pPr>
      <w:r>
        <w:rPr>
          <w:lang w:val="en-GB"/>
        </w:rPr>
        <w:t xml:space="preserve">In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w:t>
      </w:r>
      <w:r w:rsidR="00A64BEC">
        <w:rPr>
          <w:lang w:val="en-GB"/>
        </w:rPr>
        <w:t>versions &gt;=</w:t>
      </w:r>
      <w:r w:rsidR="00FF01C5">
        <w:rPr>
          <w:lang w:val="en-GB"/>
        </w:rPr>
        <w:t>1.3</w:t>
      </w:r>
      <w:r w:rsidR="000E49D5">
        <w:rPr>
          <w:lang w:val="en-GB"/>
        </w:rPr>
        <w:t xml:space="preserve"> </w:t>
      </w:r>
      <w:r>
        <w:rPr>
          <w:lang w:val="en-GB"/>
        </w:rPr>
        <w:t xml:space="preserve">new cross checks related to the introduction of the new formats have been introduced: </w:t>
      </w:r>
    </w:p>
    <w:p w:rsidR="00FD6F19" w:rsidRPr="00123444" w:rsidRDefault="00FD6F19" w:rsidP="00FD6F19">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FD6F19" w:rsidRPr="00831DAE">
        <w:tc>
          <w:tcPr>
            <w:tcW w:w="4601" w:type="dxa"/>
          </w:tcPr>
          <w:p w:rsidR="00FD6F19" w:rsidRPr="00831DAE" w:rsidRDefault="00FD6F19" w:rsidP="00775EDB">
            <w:pPr>
              <w:ind w:left="360"/>
              <w:jc w:val="both"/>
              <w:rPr>
                <w:b/>
                <w:lang w:val="en-GB"/>
              </w:rPr>
            </w:pPr>
            <w:r w:rsidRPr="00831DAE">
              <w:rPr>
                <w:b/>
                <w:lang w:val="en-GB"/>
              </w:rPr>
              <w:t>CHECK</w:t>
            </w:r>
          </w:p>
        </w:tc>
        <w:tc>
          <w:tcPr>
            <w:tcW w:w="4889" w:type="dxa"/>
          </w:tcPr>
          <w:p w:rsidR="00FD6F19" w:rsidRPr="00831DAE" w:rsidRDefault="00FD6F19" w:rsidP="00775EDB">
            <w:pPr>
              <w:ind w:left="360"/>
              <w:jc w:val="both"/>
              <w:rPr>
                <w:b/>
                <w:lang w:val="en-GB"/>
              </w:rPr>
            </w:pPr>
            <w:r w:rsidRPr="00831DAE">
              <w:rPr>
                <w:b/>
                <w:lang w:val="en-GB"/>
              </w:rPr>
              <w:t>Function</w:t>
            </w:r>
          </w:p>
        </w:tc>
      </w:tr>
      <w:tr w:rsidR="00FD6F19" w:rsidRPr="00831DAE">
        <w:tc>
          <w:tcPr>
            <w:tcW w:w="4601" w:type="dxa"/>
          </w:tcPr>
          <w:p w:rsidR="00FD6F19" w:rsidRPr="00831DAE" w:rsidRDefault="00E724FD" w:rsidP="00775EDB">
            <w:pPr>
              <w:ind w:left="360"/>
              <w:jc w:val="both"/>
              <w:rPr>
                <w:lang w:val="en-GB"/>
              </w:rPr>
            </w:pPr>
            <w:r>
              <w:rPr>
                <w:lang w:val="en-GB"/>
              </w:rPr>
              <w:t>Check if the individuals by species, length, sex and maturity stage reported in TE are less than the number reported in TC</w:t>
            </w:r>
          </w:p>
        </w:tc>
        <w:tc>
          <w:tcPr>
            <w:tcW w:w="4889" w:type="dxa"/>
          </w:tcPr>
          <w:p w:rsidR="00FD6F19" w:rsidRDefault="0054185F" w:rsidP="00FD6F19">
            <w:pPr>
              <w:ind w:left="720"/>
              <w:jc w:val="both"/>
              <w:rPr>
                <w:rFonts w:ascii="Courier" w:hAnsi="Courier"/>
                <w:lang w:val="en-GB"/>
              </w:rPr>
            </w:pPr>
            <w:proofErr w:type="spellStart"/>
            <w:r>
              <w:rPr>
                <w:rFonts w:ascii="Courier" w:hAnsi="Courier"/>
                <w:lang w:val="en-GB"/>
              </w:rPr>
              <w:t>check_TE_TC</w:t>
            </w:r>
            <w:proofErr w:type="spellEnd"/>
          </w:p>
          <w:p w:rsidR="00FD6F19" w:rsidRPr="00831DAE" w:rsidRDefault="00FD6F19" w:rsidP="00775EDB">
            <w:pPr>
              <w:ind w:left="360"/>
              <w:jc w:val="both"/>
              <w:rPr>
                <w:rFonts w:ascii="Courier" w:hAnsi="Courier"/>
                <w:lang w:val="en-GB"/>
              </w:rPr>
            </w:pPr>
          </w:p>
        </w:tc>
      </w:tr>
      <w:tr w:rsidR="00FD6F19" w:rsidRPr="00831DAE">
        <w:tc>
          <w:tcPr>
            <w:tcW w:w="4601" w:type="dxa"/>
          </w:tcPr>
          <w:p w:rsidR="00FD6F19" w:rsidRPr="00831DAE" w:rsidRDefault="00E724FD" w:rsidP="00775EDB">
            <w:pPr>
              <w:ind w:left="360"/>
              <w:jc w:val="both"/>
              <w:rPr>
                <w:lang w:val="en-GB"/>
              </w:rPr>
            </w:pPr>
            <w:r>
              <w:rPr>
                <w:lang w:val="en-GB"/>
              </w:rPr>
              <w:t>Check if the date of the haul in TB,TC and TE is consistent with TA</w:t>
            </w:r>
          </w:p>
        </w:tc>
        <w:tc>
          <w:tcPr>
            <w:tcW w:w="4889" w:type="dxa"/>
          </w:tcPr>
          <w:p w:rsidR="00FD6F19" w:rsidRPr="00AF297A" w:rsidRDefault="00FD6F19" w:rsidP="00FD6F19">
            <w:pPr>
              <w:ind w:left="720"/>
              <w:jc w:val="both"/>
              <w:rPr>
                <w:lang w:val="en-GB"/>
              </w:rPr>
            </w:pPr>
            <w:proofErr w:type="spellStart"/>
            <w:r w:rsidRPr="000767C4">
              <w:rPr>
                <w:rFonts w:ascii="Courier" w:hAnsi="Courier"/>
                <w:lang w:val="en-GB"/>
              </w:rPr>
              <w:t>check_date_haul</w:t>
            </w:r>
            <w:proofErr w:type="spellEnd"/>
          </w:p>
          <w:p w:rsidR="00FD6F19" w:rsidRPr="00831DAE" w:rsidRDefault="00FD6F19" w:rsidP="0054185F">
            <w:pPr>
              <w:jc w:val="both"/>
              <w:rPr>
                <w:rFonts w:ascii="Courier" w:hAnsi="Courier"/>
                <w:lang w:val="en-GB"/>
              </w:rPr>
            </w:pPr>
          </w:p>
        </w:tc>
      </w:tr>
      <w:tr w:rsidR="00211A57" w:rsidRPr="00831DAE">
        <w:tc>
          <w:tcPr>
            <w:tcW w:w="4601" w:type="dxa"/>
          </w:tcPr>
          <w:p w:rsidR="00211A57" w:rsidRDefault="00211A57" w:rsidP="00211A57">
            <w:pPr>
              <w:ind w:left="360"/>
              <w:jc w:val="both"/>
              <w:rPr>
                <w:lang w:val="en-GB"/>
              </w:rPr>
            </w:pPr>
            <w:r>
              <w:rPr>
                <w:lang w:val="en-GB"/>
              </w:rPr>
              <w:t xml:space="preserve">Summary of the individual data collected </w:t>
            </w:r>
            <w:r>
              <w:rPr>
                <w:lang w:val="en-GB"/>
              </w:rPr>
              <w:lastRenderedPageBreak/>
              <w:t>by species</w:t>
            </w:r>
          </w:p>
        </w:tc>
        <w:tc>
          <w:tcPr>
            <w:tcW w:w="4889" w:type="dxa"/>
          </w:tcPr>
          <w:p w:rsidR="00211A57" w:rsidRDefault="0054185F" w:rsidP="00FD6F19">
            <w:pPr>
              <w:ind w:left="720"/>
              <w:jc w:val="both"/>
              <w:rPr>
                <w:rFonts w:ascii="Courier" w:hAnsi="Courier"/>
                <w:lang w:val="en-GB"/>
              </w:rPr>
            </w:pPr>
            <w:proofErr w:type="spellStart"/>
            <w:r>
              <w:rPr>
                <w:rFonts w:ascii="Courier" w:hAnsi="Courier"/>
                <w:lang w:val="en-GB"/>
              </w:rPr>
              <w:lastRenderedPageBreak/>
              <w:t>scheme_individual_data</w:t>
            </w:r>
            <w:proofErr w:type="spellEnd"/>
          </w:p>
          <w:p w:rsidR="00211A57" w:rsidRPr="00211A57" w:rsidRDefault="00211A57" w:rsidP="00211A57">
            <w:pPr>
              <w:tabs>
                <w:tab w:val="left" w:pos="1358"/>
              </w:tabs>
              <w:rPr>
                <w:rFonts w:ascii="Courier" w:hAnsi="Courier"/>
                <w:lang w:val="en-GB"/>
              </w:rPr>
            </w:pPr>
            <w:r>
              <w:rPr>
                <w:rFonts w:ascii="Courier" w:hAnsi="Courier"/>
                <w:lang w:val="en-GB"/>
              </w:rPr>
              <w:lastRenderedPageBreak/>
              <w:tab/>
            </w:r>
          </w:p>
        </w:tc>
      </w:tr>
      <w:tr w:rsidR="00E35E18" w:rsidRPr="00831DAE">
        <w:tc>
          <w:tcPr>
            <w:tcW w:w="4601" w:type="dxa"/>
          </w:tcPr>
          <w:p w:rsidR="00E35E18" w:rsidRPr="001A7AC9" w:rsidRDefault="00E35E18" w:rsidP="00E35E18">
            <w:pPr>
              <w:ind w:left="360"/>
              <w:rPr>
                <w:lang w:val="en-GB"/>
              </w:rPr>
            </w:pPr>
            <w:r w:rsidRPr="001A7AC9">
              <w:rPr>
                <w:lang w:val="en-GB"/>
              </w:rPr>
              <w:lastRenderedPageBreak/>
              <w:t>Check if the date in TL is consistent with TA</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check_date_haul</w:t>
            </w:r>
            <w:proofErr w:type="spellEnd"/>
          </w:p>
        </w:tc>
      </w:tr>
      <w:tr w:rsidR="00E35E18" w:rsidRPr="00831DAE">
        <w:tc>
          <w:tcPr>
            <w:tcW w:w="4601" w:type="dxa"/>
          </w:tcPr>
          <w:p w:rsidR="00E35E18" w:rsidRPr="001A7AC9" w:rsidRDefault="00E35E18" w:rsidP="00E35E18">
            <w:pPr>
              <w:ind w:left="360"/>
              <w:rPr>
                <w:lang w:val="en-GB"/>
              </w:rPr>
            </w:pPr>
            <w:r w:rsidRPr="001A7AC9">
              <w:rPr>
                <w:lang w:val="en-GB"/>
              </w:rPr>
              <w:t>Check if the hauls in TL are present in TA</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check_hauls_TLTA</w:t>
            </w:r>
            <w:proofErr w:type="spellEnd"/>
          </w:p>
        </w:tc>
      </w:tr>
      <w:tr w:rsidR="00E35E18" w:rsidRPr="00831DAE">
        <w:tc>
          <w:tcPr>
            <w:tcW w:w="4601" w:type="dxa"/>
          </w:tcPr>
          <w:p w:rsidR="00E35E18" w:rsidRPr="001A7AC9" w:rsidRDefault="00E35E18" w:rsidP="00E35E18">
            <w:pPr>
              <w:ind w:left="360"/>
              <w:rPr>
                <w:lang w:val="en-GB"/>
              </w:rPr>
            </w:pPr>
            <w:r w:rsidRPr="001A7AC9">
              <w:rPr>
                <w:lang w:val="en-GB"/>
              </w:rPr>
              <w:t>Check if the hauls in TA are present in TL</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check_hauls_TATL</w:t>
            </w:r>
            <w:proofErr w:type="spellEnd"/>
          </w:p>
        </w:tc>
      </w:tr>
    </w:tbl>
    <w:p w:rsidR="00FD6F19" w:rsidRDefault="00FD6F19" w:rsidP="00270C2B">
      <w:pPr>
        <w:jc w:val="both"/>
        <w:rPr>
          <w:lang w:val="en-GB"/>
        </w:rPr>
      </w:pPr>
    </w:p>
    <w:p w:rsidR="001E6AB1" w:rsidRDefault="00131094" w:rsidP="00817EDC">
      <w:pPr>
        <w:numPr>
          <w:ilvl w:val="0"/>
          <w:numId w:val="21"/>
        </w:numPr>
        <w:jc w:val="both"/>
        <w:rPr>
          <w:lang w:val="en-GB"/>
        </w:rPr>
      </w:pPr>
      <w:proofErr w:type="spellStart"/>
      <w:r w:rsidRPr="00C60523">
        <w:rPr>
          <w:rFonts w:ascii="Courier" w:hAnsi="Courier"/>
          <w:lang w:val="en-GB"/>
        </w:rPr>
        <w:t>check_date_haul.r</w:t>
      </w:r>
      <w:proofErr w:type="spellEnd"/>
      <w:r w:rsidRPr="00C60523">
        <w:rPr>
          <w:rFonts w:ascii="Courier" w:hAnsi="Courier"/>
          <w:lang w:val="en-GB"/>
        </w:rPr>
        <w:t>:</w:t>
      </w:r>
      <w:r w:rsidRPr="00E30767">
        <w:rPr>
          <w:rFonts w:ascii="Courier" w:hAnsi="Courier"/>
          <w:lang w:val="en-GB"/>
        </w:rPr>
        <w:t xml:space="preserve"> </w:t>
      </w:r>
      <w:r w:rsidRPr="00E807BD">
        <w:rPr>
          <w:lang w:val="en-GB"/>
        </w:rPr>
        <w:t xml:space="preserve">a check on </w:t>
      </w:r>
      <w:r w:rsidR="00270C2B" w:rsidRPr="00A15852">
        <w:rPr>
          <w:lang w:val="en-GB"/>
        </w:rPr>
        <w:t xml:space="preserve">the correctness of </w:t>
      </w:r>
      <w:r w:rsidRPr="00343722">
        <w:rPr>
          <w:lang w:val="en-GB"/>
        </w:rPr>
        <w:t xml:space="preserve">the </w:t>
      </w:r>
      <w:r w:rsidR="00270C2B" w:rsidRPr="00343722">
        <w:rPr>
          <w:lang w:val="en-GB"/>
        </w:rPr>
        <w:t>association, on the basis of TA, between haul and date has been added</w:t>
      </w:r>
      <w:r w:rsidR="00270C2B" w:rsidRPr="00817EDC">
        <w:rPr>
          <w:lang w:val="en-GB"/>
        </w:rPr>
        <w:t xml:space="preserve"> for the </w:t>
      </w:r>
      <w:r w:rsidR="001E6AB1" w:rsidRPr="00817EDC">
        <w:rPr>
          <w:lang w:val="en-GB"/>
        </w:rPr>
        <w:t>format “</w:t>
      </w:r>
      <w:r w:rsidR="001E6AB1" w:rsidRPr="00817EDC">
        <w:rPr>
          <w:i/>
          <w:lang w:val="en-GB"/>
        </w:rPr>
        <w:t>after_2012</w:t>
      </w:r>
      <w:r w:rsidR="001E6AB1" w:rsidRPr="00C60523">
        <w:rPr>
          <w:lang w:val="en-GB"/>
        </w:rPr>
        <w:t>”</w:t>
      </w:r>
      <w:r w:rsidR="00270C2B" w:rsidRPr="00E30767">
        <w:rPr>
          <w:lang w:val="en-GB"/>
        </w:rPr>
        <w:t>, because in the new format of TB DAY a</w:t>
      </w:r>
      <w:r w:rsidR="001E6AB1" w:rsidRPr="00E807BD">
        <w:rPr>
          <w:lang w:val="en-GB"/>
        </w:rPr>
        <w:t>nd MONTH fields have been added</w:t>
      </w:r>
      <w:r w:rsidR="001E6AB1" w:rsidRPr="00A15852">
        <w:rPr>
          <w:lang w:val="en-GB"/>
        </w:rPr>
        <w:t>;</w:t>
      </w:r>
    </w:p>
    <w:p w:rsidR="001C5557" w:rsidRDefault="00131094" w:rsidP="0037797F">
      <w:pPr>
        <w:numPr>
          <w:ilvl w:val="0"/>
          <w:numId w:val="21"/>
        </w:numPr>
        <w:jc w:val="both"/>
        <w:rPr>
          <w:lang w:val="en-GB"/>
        </w:rPr>
      </w:pPr>
      <w:proofErr w:type="spellStart"/>
      <w:r w:rsidRPr="00817EDC">
        <w:rPr>
          <w:rFonts w:ascii="Courier" w:hAnsi="Courier"/>
          <w:lang w:val="en-GB"/>
        </w:rPr>
        <w:t>check_area_year.r</w:t>
      </w:r>
      <w:proofErr w:type="spellEnd"/>
      <w:r w:rsidRPr="00817EDC">
        <w:rPr>
          <w:rFonts w:ascii="Courier" w:hAnsi="Courier"/>
          <w:lang w:val="en-GB"/>
        </w:rPr>
        <w:t xml:space="preserve">: </w:t>
      </w:r>
      <w:r w:rsidRPr="00C60523">
        <w:rPr>
          <w:lang w:val="en-GB"/>
        </w:rPr>
        <w:t xml:space="preserve">this check has been extended also to TT, TD (for the </w:t>
      </w:r>
      <w:r w:rsidR="001E6AB1" w:rsidRPr="00E30767">
        <w:rPr>
          <w:lang w:val="en-GB"/>
        </w:rPr>
        <w:t>format”</w:t>
      </w:r>
      <w:r w:rsidR="001E6AB1" w:rsidRPr="00817EDC">
        <w:rPr>
          <w:i/>
          <w:lang w:val="en-GB"/>
        </w:rPr>
        <w:t>before_2012</w:t>
      </w:r>
      <w:r w:rsidR="001E6AB1" w:rsidRPr="00C60523">
        <w:rPr>
          <w:lang w:val="en-GB"/>
        </w:rPr>
        <w:t>”</w:t>
      </w:r>
      <w:r w:rsidRPr="00E30767">
        <w:rPr>
          <w:lang w:val="en-GB"/>
        </w:rPr>
        <w:t xml:space="preserve">) and TE (for the </w:t>
      </w:r>
      <w:proofErr w:type="spellStart"/>
      <w:r w:rsidR="001E6AB1" w:rsidRPr="00E807BD">
        <w:rPr>
          <w:lang w:val="en-GB"/>
        </w:rPr>
        <w:t>the</w:t>
      </w:r>
      <w:proofErr w:type="spellEnd"/>
      <w:r w:rsidR="001E6AB1" w:rsidRPr="00E807BD">
        <w:rPr>
          <w:lang w:val="en-GB"/>
        </w:rPr>
        <w:t xml:space="preserve"> format “</w:t>
      </w:r>
      <w:r w:rsidR="001E6AB1" w:rsidRPr="00817EDC">
        <w:rPr>
          <w:i/>
          <w:lang w:val="en-GB"/>
        </w:rPr>
        <w:t>after_2012</w:t>
      </w:r>
      <w:r w:rsidR="001E6AB1" w:rsidRPr="00C60523">
        <w:rPr>
          <w:lang w:val="en-GB"/>
        </w:rPr>
        <w:t>”</w:t>
      </w:r>
      <w:r w:rsidRPr="00E30767">
        <w:rPr>
          <w:lang w:val="en-GB"/>
        </w:rPr>
        <w:t>)</w:t>
      </w:r>
      <w:r w:rsidRPr="00E807BD">
        <w:rPr>
          <w:lang w:val="en-GB"/>
        </w:rPr>
        <w:t>.</w:t>
      </w:r>
    </w:p>
    <w:p w:rsidR="00DA63C7" w:rsidRPr="00086226" w:rsidRDefault="001C5557" w:rsidP="00086226">
      <w:pPr>
        <w:ind w:left="720"/>
        <w:jc w:val="both"/>
        <w:rPr>
          <w:b/>
          <w:lang w:val="en-GB"/>
        </w:rPr>
      </w:pPr>
      <w:r w:rsidRPr="00817EDC">
        <w:rPr>
          <w:b/>
          <w:lang w:val="en-GB"/>
        </w:rPr>
        <w:t xml:space="preserve">Moreover, the </w:t>
      </w:r>
      <w:proofErr w:type="spellStart"/>
      <w:r w:rsidRPr="00817EDC">
        <w:rPr>
          <w:rFonts w:ascii="Courier" w:hAnsi="Courier"/>
          <w:b/>
          <w:lang w:val="en-US"/>
        </w:rPr>
        <w:t>check_area_year</w:t>
      </w:r>
      <w:proofErr w:type="spellEnd"/>
      <w:r w:rsidRPr="00817EDC">
        <w:rPr>
          <w:rFonts w:ascii="Courier" w:hAnsi="Courier"/>
          <w:b/>
          <w:lang w:val="en-US"/>
        </w:rPr>
        <w:t xml:space="preserve"> </w:t>
      </w:r>
      <w:r w:rsidRPr="00817EDC">
        <w:rPr>
          <w:b/>
          <w:lang w:val="en-GB"/>
        </w:rPr>
        <w:t>func</w:t>
      </w:r>
      <w:r w:rsidR="00622274">
        <w:rPr>
          <w:b/>
          <w:lang w:val="en-GB"/>
        </w:rPr>
        <w:t xml:space="preserve">tion has been applied to TE, TT, </w:t>
      </w:r>
      <w:r w:rsidRPr="00817EDC">
        <w:rPr>
          <w:b/>
          <w:lang w:val="en-GB"/>
        </w:rPr>
        <w:t xml:space="preserve">TD </w:t>
      </w:r>
      <w:r w:rsidR="00622274">
        <w:rPr>
          <w:b/>
          <w:lang w:val="en-GB"/>
        </w:rPr>
        <w:t xml:space="preserve">and TL </w:t>
      </w:r>
      <w:r w:rsidRPr="00817EDC">
        <w:rPr>
          <w:b/>
          <w:lang w:val="en-GB"/>
        </w:rPr>
        <w:t xml:space="preserve">tables. </w:t>
      </w:r>
    </w:p>
    <w:p w:rsidR="00F32DC7" w:rsidRPr="00321191" w:rsidRDefault="00F32DC7" w:rsidP="00321191">
      <w:pPr>
        <w:numPr>
          <w:ilvl w:val="0"/>
          <w:numId w:val="21"/>
        </w:numPr>
        <w:jc w:val="both"/>
        <w:rPr>
          <w:lang w:val="en-GB"/>
        </w:rPr>
      </w:pPr>
      <w:proofErr w:type="spellStart"/>
      <w:r w:rsidRPr="00321191">
        <w:rPr>
          <w:rFonts w:ascii="Courier" w:hAnsi="Courier"/>
          <w:lang w:val="en-GB"/>
        </w:rPr>
        <w:t>scheme_individual_data.r</w:t>
      </w:r>
      <w:proofErr w:type="spellEnd"/>
      <w:r w:rsidRPr="00321191">
        <w:rPr>
          <w:rFonts w:ascii="Courier" w:hAnsi="Courier"/>
          <w:lang w:val="en-GB"/>
        </w:rPr>
        <w:t>:</w:t>
      </w:r>
      <w:r w:rsidR="006018BA">
        <w:rPr>
          <w:rFonts w:ascii="Courier" w:hAnsi="Courier"/>
          <w:lang w:val="en-GB"/>
        </w:rPr>
        <w:t xml:space="preserve"> </w:t>
      </w:r>
      <w:r w:rsidR="00321191">
        <w:rPr>
          <w:lang w:val="en-GB"/>
        </w:rPr>
        <w:t xml:space="preserve">this check has as output a table (automatically saved in </w:t>
      </w:r>
      <w:proofErr w:type="spellStart"/>
      <w:smartTag w:uri="urn:schemas-microsoft-com:office:smarttags" w:element="City">
        <w:smartTag w:uri="urn:schemas-microsoft-com:office:smarttags" w:element="place">
          <w:r w:rsidR="00321191">
            <w:rPr>
              <w:lang w:val="en-GB"/>
            </w:rPr>
            <w:t>RoME</w:t>
          </w:r>
        </w:smartTag>
      </w:smartTag>
      <w:proofErr w:type="spellEnd"/>
      <w:r w:rsidR="00321191">
        <w:rPr>
          <w:lang w:val="en-GB"/>
        </w:rPr>
        <w:t xml:space="preserve"> directory) named </w:t>
      </w:r>
      <w:r w:rsidR="00321191" w:rsidRPr="006018BA">
        <w:rPr>
          <w:i/>
          <w:lang w:val="en-GB"/>
        </w:rPr>
        <w:t>sampling_individual_measures.csv</w:t>
      </w:r>
      <w:r w:rsidR="00321191">
        <w:rPr>
          <w:lang w:val="en-GB"/>
        </w:rPr>
        <w:t xml:space="preserve"> where for each species are stored the number of </w:t>
      </w:r>
      <w:r w:rsidR="006018BA">
        <w:rPr>
          <w:lang w:val="en-GB"/>
        </w:rPr>
        <w:t xml:space="preserve">length measurements, </w:t>
      </w:r>
      <w:r w:rsidR="00321191">
        <w:rPr>
          <w:lang w:val="en-GB"/>
        </w:rPr>
        <w:t>individual weight</w:t>
      </w:r>
      <w:r w:rsidR="00A81F28">
        <w:rPr>
          <w:lang w:val="en-GB"/>
        </w:rPr>
        <w:t>s</w:t>
      </w:r>
      <w:r w:rsidR="00321191">
        <w:rPr>
          <w:lang w:val="en-GB"/>
        </w:rPr>
        <w:t xml:space="preserve"> and </w:t>
      </w:r>
      <w:r w:rsidR="00A81F28">
        <w:rPr>
          <w:lang w:val="en-GB"/>
        </w:rPr>
        <w:t xml:space="preserve">number of otoliths taken </w:t>
      </w:r>
      <w:r w:rsidR="00321191">
        <w:rPr>
          <w:lang w:val="en-GB"/>
        </w:rPr>
        <w:t>by length class</w:t>
      </w:r>
      <w:r w:rsidR="00A81F28">
        <w:rPr>
          <w:lang w:val="en-GB"/>
        </w:rPr>
        <w:t>. This table is useful to the user to evaluate the coverage of the individual measurements collections in order to verify if the sampling is in line with the protocol and to understand how eventually improve the sampling procedure.</w:t>
      </w:r>
    </w:p>
    <w:p w:rsidR="00937399" w:rsidRPr="001B042D" w:rsidRDefault="00937399" w:rsidP="007426BD">
      <w:pPr>
        <w:pStyle w:val="Rometitolo2"/>
        <w:rPr>
          <w:lang w:val="en-GB"/>
        </w:rPr>
      </w:pPr>
      <w:bookmarkStart w:id="8" w:name="_Toc383104064"/>
      <w:r w:rsidRPr="001B042D">
        <w:rPr>
          <w:lang w:val="en-GB"/>
        </w:rPr>
        <w:t>2.</w:t>
      </w:r>
      <w:r w:rsidR="0051358B">
        <w:rPr>
          <w:lang w:val="en-GB"/>
        </w:rPr>
        <w:t>8</w:t>
      </w:r>
      <w:r w:rsidRPr="001B042D">
        <w:rPr>
          <w:lang w:val="en-GB"/>
        </w:rPr>
        <w:t xml:space="preserve"> Creation of R-Sufi files</w:t>
      </w:r>
      <w:bookmarkEnd w:id="8"/>
    </w:p>
    <w:p w:rsidR="00937399" w:rsidRDefault="00D20BA9" w:rsidP="00E97233">
      <w:pPr>
        <w:ind w:left="360"/>
        <w:jc w:val="both"/>
        <w:rPr>
          <w:lang w:val="en-GB"/>
        </w:rPr>
      </w:pPr>
      <w:r>
        <w:rPr>
          <w:lang w:val="en-GB"/>
        </w:rPr>
        <w:t>Four</w:t>
      </w:r>
      <w:r w:rsidR="00272F81">
        <w:rPr>
          <w:lang w:val="en-GB"/>
        </w:rPr>
        <w:t xml:space="preserve"> of the </w:t>
      </w:r>
      <w:r w:rsidR="00932D6D">
        <w:rPr>
          <w:lang w:val="en-GB"/>
        </w:rPr>
        <w:t>5</w:t>
      </w:r>
      <w:r w:rsidR="0090622D">
        <w:rPr>
          <w:lang w:val="en-GB"/>
        </w:rPr>
        <w:t>1</w:t>
      </w:r>
      <w:r w:rsidR="00932D6D">
        <w:rPr>
          <w:lang w:val="en-GB"/>
        </w:rPr>
        <w:t xml:space="preserve"> </w:t>
      </w:r>
      <w:r w:rsidR="004964A2">
        <w:rPr>
          <w:lang w:val="en-GB"/>
        </w:rPr>
        <w:t xml:space="preserve">functions </w:t>
      </w:r>
      <w:r w:rsidR="0090622D">
        <w:rPr>
          <w:lang w:val="en-GB"/>
        </w:rPr>
        <w:t xml:space="preserve">of </w:t>
      </w:r>
      <w:proofErr w:type="spellStart"/>
      <w:r w:rsidR="0090622D">
        <w:rPr>
          <w:lang w:val="en-GB"/>
        </w:rPr>
        <w:t>RoME</w:t>
      </w:r>
      <w:proofErr w:type="spellEnd"/>
      <w:r w:rsidR="00947F1D">
        <w:rPr>
          <w:lang w:val="en-GB"/>
        </w:rPr>
        <w:t xml:space="preserve"> create the files to run R-Sufi</w:t>
      </w:r>
      <w:r w:rsidR="004964A2">
        <w:rPr>
          <w:lang w:val="en-GB"/>
        </w:rPr>
        <w:t xml:space="preserve">: </w:t>
      </w:r>
      <w:r w:rsidR="00E97233">
        <w:rPr>
          <w:lang w:val="en-GB"/>
        </w:rPr>
        <w:t xml:space="preserve">traits.csv (based </w:t>
      </w:r>
      <w:r w:rsidR="008573EA">
        <w:rPr>
          <w:lang w:val="en-GB"/>
        </w:rPr>
        <w:t>o</w:t>
      </w:r>
      <w:r w:rsidR="00E97233">
        <w:rPr>
          <w:lang w:val="en-GB"/>
        </w:rPr>
        <w:t>n TA), captures</w:t>
      </w:r>
      <w:r w:rsidR="004964A2">
        <w:rPr>
          <w:lang w:val="en-GB"/>
        </w:rPr>
        <w:t>.csv</w:t>
      </w:r>
      <w:r w:rsidR="00E97233">
        <w:rPr>
          <w:lang w:val="en-GB"/>
        </w:rPr>
        <w:t xml:space="preserve"> (based on TB)</w:t>
      </w:r>
      <w:r w:rsidR="004964A2">
        <w:rPr>
          <w:lang w:val="en-GB"/>
        </w:rPr>
        <w:t xml:space="preserve">, </w:t>
      </w:r>
      <w:r w:rsidR="00E97233">
        <w:rPr>
          <w:lang w:val="en-GB"/>
        </w:rPr>
        <w:t>taille</w:t>
      </w:r>
      <w:r w:rsidR="004964A2">
        <w:rPr>
          <w:lang w:val="en-GB"/>
        </w:rPr>
        <w:t>.csv</w:t>
      </w:r>
      <w:r w:rsidR="00E97233">
        <w:rPr>
          <w:lang w:val="en-GB"/>
        </w:rPr>
        <w:t xml:space="preserve"> (based in TC</w:t>
      </w:r>
      <w:r w:rsidR="00C153A7">
        <w:rPr>
          <w:lang w:val="en-GB"/>
        </w:rPr>
        <w:t xml:space="preserve"> </w:t>
      </w:r>
      <w:r w:rsidR="0090622D">
        <w:rPr>
          <w:lang w:val="en-GB"/>
        </w:rPr>
        <w:t>for the format “before 2012”</w:t>
      </w:r>
      <w:r w:rsidR="00C153A7">
        <w:rPr>
          <w:lang w:val="en-GB"/>
        </w:rPr>
        <w:t xml:space="preserve"> and based on TE </w:t>
      </w:r>
      <w:r w:rsidR="0090622D">
        <w:rPr>
          <w:lang w:val="en-GB"/>
        </w:rPr>
        <w:t>for the format “after 2012”</w:t>
      </w:r>
      <w:r w:rsidR="00E97233">
        <w:rPr>
          <w:lang w:val="en-GB"/>
        </w:rPr>
        <w:t>)</w:t>
      </w:r>
      <w:r w:rsidR="004964A2">
        <w:rPr>
          <w:lang w:val="en-GB"/>
        </w:rPr>
        <w:t xml:space="preserve"> and strates.csv</w:t>
      </w:r>
      <w:r w:rsidR="00E97233">
        <w:rPr>
          <w:lang w:val="en-GB"/>
        </w:rPr>
        <w:t xml:space="preserve"> (created automatically from Stratification scheme table)</w:t>
      </w:r>
      <w:r w:rsidR="004964A2">
        <w:rPr>
          <w:lang w:val="en-GB"/>
        </w:rPr>
        <w:t>.</w:t>
      </w:r>
      <w:r>
        <w:rPr>
          <w:lang w:val="en-GB"/>
        </w:rPr>
        <w:t xml:space="preserve"> Another function creates the global 4 files from an year to another year.</w:t>
      </w:r>
    </w:p>
    <w:p w:rsidR="00E97233" w:rsidRPr="004776DE" w:rsidRDefault="00E97233" w:rsidP="00E97233">
      <w:pPr>
        <w:ind w:left="360"/>
        <w:jc w:val="both"/>
        <w:rPr>
          <w:lang w:val="en-GB"/>
        </w:rPr>
      </w:pPr>
      <w:r w:rsidRPr="004776DE">
        <w:rPr>
          <w:lang w:val="en-GB"/>
        </w:rPr>
        <w:t xml:space="preserve">For the file </w:t>
      </w:r>
      <w:proofErr w:type="spellStart"/>
      <w:r w:rsidRPr="004776DE">
        <w:rPr>
          <w:lang w:val="en-GB"/>
        </w:rPr>
        <w:t>taille</w:t>
      </w:r>
      <w:proofErr w:type="spellEnd"/>
      <w:r w:rsidRPr="004776DE">
        <w:rPr>
          <w:lang w:val="en-GB"/>
        </w:rPr>
        <w:t xml:space="preserve"> </w:t>
      </w:r>
      <w:r w:rsidR="00CC49E6" w:rsidRPr="004776DE">
        <w:rPr>
          <w:lang w:val="en-GB"/>
        </w:rPr>
        <w:t xml:space="preserve">the change in maturity scale in 2006 has been taken into account: </w:t>
      </w:r>
      <w:r w:rsidRPr="004776DE">
        <w:rPr>
          <w:lang w:val="en-GB"/>
        </w:rPr>
        <w:t xml:space="preserve">from 1994 to 2005 the males of crustaceans have stage NA, because they were not staged until 2005. From 2006 they are considered mature for the stages </w:t>
      </w:r>
      <w:r w:rsidR="00925F1A" w:rsidRPr="004776DE">
        <w:rPr>
          <w:lang w:val="en-GB"/>
        </w:rPr>
        <w:t xml:space="preserve">strictly </w:t>
      </w:r>
      <w:r w:rsidRPr="004776DE">
        <w:rPr>
          <w:lang w:val="en-GB"/>
        </w:rPr>
        <w:t xml:space="preserve">greater than 2A as well as for females of crustaceans. Before 2006 the females of crustaceans are considered mature </w:t>
      </w:r>
      <w:r w:rsidR="003E4944" w:rsidRPr="004776DE">
        <w:rPr>
          <w:lang w:val="en-GB"/>
        </w:rPr>
        <w:t>for stages strictly greater than 1.</w:t>
      </w:r>
    </w:p>
    <w:p w:rsidR="003E4944" w:rsidRPr="004776DE" w:rsidRDefault="003E4944" w:rsidP="00E97233">
      <w:pPr>
        <w:ind w:left="360"/>
        <w:jc w:val="both"/>
        <w:rPr>
          <w:lang w:val="en-GB"/>
        </w:rPr>
      </w:pPr>
      <w:r w:rsidRPr="004776DE">
        <w:rPr>
          <w:lang w:val="en-GB"/>
        </w:rPr>
        <w:t>Bony fish and cephalopods are considered mature from stage 3 until 2005 and then they are considered mature from stage 2B.</w:t>
      </w:r>
    </w:p>
    <w:p w:rsidR="003E4944" w:rsidRDefault="00AB0386" w:rsidP="00E97233">
      <w:pPr>
        <w:ind w:left="360"/>
        <w:jc w:val="both"/>
        <w:rPr>
          <w:lang w:val="en-GB"/>
        </w:rPr>
      </w:pPr>
      <w:r w:rsidRPr="004776DE">
        <w:rPr>
          <w:lang w:val="en-GB"/>
        </w:rPr>
        <w:t xml:space="preserve">For </w:t>
      </w:r>
      <w:proofErr w:type="spellStart"/>
      <w:r w:rsidRPr="004776DE">
        <w:rPr>
          <w:lang w:val="en-GB"/>
        </w:rPr>
        <w:t>selachians</w:t>
      </w:r>
      <w:proofErr w:type="spellEnd"/>
      <w:r w:rsidRPr="004776DE">
        <w:rPr>
          <w:lang w:val="en-GB"/>
        </w:rPr>
        <w:t>, the immature are always stage 1 and 2.</w:t>
      </w:r>
    </w:p>
    <w:p w:rsidR="005576A4" w:rsidRPr="00937399" w:rsidRDefault="005576A4" w:rsidP="00B67623">
      <w:pPr>
        <w:ind w:left="360"/>
        <w:jc w:val="both"/>
        <w:rPr>
          <w:lang w:val="en-GB"/>
        </w:rPr>
      </w:pPr>
      <w:r>
        <w:rPr>
          <w:lang w:val="en-GB"/>
        </w:rPr>
        <w:t xml:space="preserve">When the check procedure is completed for a number of years, it is possible to obtain the R-Sufi files from </w:t>
      </w:r>
      <w:proofErr w:type="spellStart"/>
      <w:r w:rsidRPr="00375FCF">
        <w:rPr>
          <w:rFonts w:ascii="Courier" w:hAnsi="Courier"/>
          <w:lang w:val="en-GB"/>
        </w:rPr>
        <w:t>Year_start</w:t>
      </w:r>
      <w:proofErr w:type="spellEnd"/>
      <w:r>
        <w:rPr>
          <w:lang w:val="en-GB"/>
        </w:rPr>
        <w:t xml:space="preserve"> to </w:t>
      </w:r>
      <w:proofErr w:type="spellStart"/>
      <w:r w:rsidRPr="00375FCF">
        <w:rPr>
          <w:rFonts w:ascii="Courier" w:hAnsi="Courier"/>
          <w:lang w:val="en-GB"/>
        </w:rPr>
        <w:t>Year_end</w:t>
      </w:r>
      <w:proofErr w:type="spellEnd"/>
      <w:r>
        <w:rPr>
          <w:lang w:val="en-GB"/>
        </w:rPr>
        <w:t>.</w:t>
      </w:r>
      <w:r w:rsidR="00864B8D">
        <w:rPr>
          <w:lang w:val="en-GB"/>
        </w:rPr>
        <w:t xml:space="preserve"> </w:t>
      </w:r>
    </w:p>
    <w:p w:rsidR="003933B1" w:rsidRPr="007426BD" w:rsidRDefault="005C7856" w:rsidP="007426BD">
      <w:pPr>
        <w:pStyle w:val="RoMEtitolo1"/>
      </w:pPr>
      <w:bookmarkStart w:id="9" w:name="_Toc383104065"/>
      <w:r w:rsidRPr="007426BD">
        <w:t xml:space="preserve">3. </w:t>
      </w:r>
      <w:r w:rsidR="000703BA">
        <w:t>Order of the checks</w:t>
      </w:r>
      <w:bookmarkEnd w:id="9"/>
    </w:p>
    <w:p w:rsidR="00747F47" w:rsidRDefault="00747F47" w:rsidP="00B67623">
      <w:pPr>
        <w:jc w:val="both"/>
        <w:rPr>
          <w:lang w:val="en-GB"/>
        </w:rPr>
      </w:pPr>
      <w:r>
        <w:rPr>
          <w:lang w:val="en-GB"/>
        </w:rPr>
        <w:t xml:space="preserve">All the checks listed above have to be performed following a specific sequence in order </w:t>
      </w:r>
      <w:r w:rsidR="00067F77">
        <w:rPr>
          <w:lang w:val="en-GB"/>
        </w:rPr>
        <w:t>to avoid “cascade errors”:</w:t>
      </w:r>
    </w:p>
    <w:p w:rsidR="00F3112A" w:rsidRDefault="00F3112A" w:rsidP="00B67623">
      <w:pPr>
        <w:jc w:val="both"/>
        <w:rPr>
          <w:lang w:val="en-GB"/>
        </w:rPr>
      </w:pP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001"/>
      </w:tblGrid>
      <w:tr w:rsidR="00F3112A" w:rsidRPr="00424E19">
        <w:trPr>
          <w:jc w:val="center"/>
        </w:trPr>
        <w:tc>
          <w:tcPr>
            <w:tcW w:w="7001" w:type="dxa"/>
            <w:tcBorders>
              <w:top w:val="single" w:sz="4" w:space="0" w:color="auto"/>
              <w:bottom w:val="single" w:sz="4" w:space="0" w:color="auto"/>
            </w:tcBorders>
          </w:tcPr>
          <w:p w:rsidR="00F3112A" w:rsidRPr="00831DAE" w:rsidRDefault="00F3112A" w:rsidP="00831DAE">
            <w:pPr>
              <w:ind w:left="360"/>
              <w:jc w:val="both"/>
              <w:rPr>
                <w:b/>
                <w:sz w:val="28"/>
                <w:szCs w:val="28"/>
                <w:lang w:val="en-GB"/>
              </w:rPr>
            </w:pPr>
            <w:r w:rsidRPr="00831DAE">
              <w:rPr>
                <w:b/>
                <w:sz w:val="28"/>
                <w:szCs w:val="28"/>
                <w:lang w:val="en-GB"/>
              </w:rPr>
              <w:t>Sequence of the function calls</w:t>
            </w:r>
          </w:p>
        </w:tc>
      </w:tr>
      <w:tr w:rsidR="00067F77" w:rsidRPr="00424E19">
        <w:trPr>
          <w:jc w:val="center"/>
        </w:trPr>
        <w:tc>
          <w:tcPr>
            <w:tcW w:w="7001" w:type="dxa"/>
            <w:tcBorders>
              <w:top w:val="single" w:sz="4" w:space="0" w:color="auto"/>
            </w:tcBorders>
          </w:tcPr>
          <w:p w:rsidR="00424E19" w:rsidRDefault="00424E19" w:rsidP="00E808C2">
            <w:pPr>
              <w:numPr>
                <w:ilvl w:val="0"/>
                <w:numId w:val="7"/>
              </w:numPr>
              <w:jc w:val="both"/>
              <w:rPr>
                <w:ins w:id="10" w:author="Bitetto Isabella" w:date="2020-03-06T15:27:00Z"/>
                <w:lang w:val="en-GB"/>
              </w:rPr>
            </w:pPr>
            <w:ins w:id="11" w:author="Bitetto Isabella" w:date="2020-03-06T15:27:00Z">
              <w:r>
                <w:rPr>
                  <w:lang w:val="en-GB"/>
                </w:rPr>
                <w:t>Check headers TA, TB, TC, TD, TE</w:t>
              </w:r>
            </w:ins>
          </w:p>
          <w:p w:rsidR="00067F77" w:rsidRPr="00831DAE" w:rsidRDefault="00067F77" w:rsidP="00E808C2">
            <w:pPr>
              <w:numPr>
                <w:ilvl w:val="0"/>
                <w:numId w:val="7"/>
              </w:numPr>
              <w:jc w:val="both"/>
              <w:rPr>
                <w:lang w:val="en-GB"/>
              </w:rPr>
            </w:pPr>
            <w:r w:rsidRPr="00831DAE">
              <w:rPr>
                <w:lang w:val="en-GB"/>
              </w:rPr>
              <w:t>Che</w:t>
            </w:r>
            <w:r w:rsidR="00E808C2">
              <w:rPr>
                <w:lang w:val="en-GB"/>
              </w:rPr>
              <w:t xml:space="preserve">ck duplicated records on TA, TB, </w:t>
            </w:r>
            <w:r w:rsidRPr="00831DAE">
              <w:rPr>
                <w:lang w:val="en-GB"/>
              </w:rPr>
              <w:t>TC</w:t>
            </w:r>
            <w:r w:rsidR="00E808C2">
              <w:rPr>
                <w:lang w:val="en-GB"/>
              </w:rPr>
              <w:t>, TL</w:t>
            </w:r>
          </w:p>
        </w:tc>
      </w:tr>
      <w:tr w:rsidR="00067F77" w:rsidRPr="00424E19">
        <w:trPr>
          <w:jc w:val="center"/>
        </w:trPr>
        <w:tc>
          <w:tcPr>
            <w:tcW w:w="7001" w:type="dxa"/>
          </w:tcPr>
          <w:p w:rsidR="00067F77" w:rsidRPr="00831DAE" w:rsidRDefault="00067F77" w:rsidP="00831DAE">
            <w:pPr>
              <w:numPr>
                <w:ilvl w:val="0"/>
                <w:numId w:val="7"/>
              </w:numPr>
              <w:jc w:val="both"/>
              <w:rPr>
                <w:lang w:val="en-GB"/>
              </w:rPr>
            </w:pPr>
            <w:r w:rsidRPr="00831DAE">
              <w:rPr>
                <w:lang w:val="en-GB"/>
              </w:rPr>
              <w:t>Check quasi-identical records on TA, TB and TC</w:t>
            </w:r>
          </w:p>
        </w:tc>
      </w:tr>
      <w:tr w:rsidR="00067F77" w:rsidRPr="00424E19">
        <w:trPr>
          <w:jc w:val="center"/>
        </w:trPr>
        <w:tc>
          <w:tcPr>
            <w:tcW w:w="7001" w:type="dxa"/>
          </w:tcPr>
          <w:p w:rsidR="00067F77" w:rsidRPr="00831DAE" w:rsidRDefault="00067F77" w:rsidP="00242D3B">
            <w:pPr>
              <w:numPr>
                <w:ilvl w:val="0"/>
                <w:numId w:val="7"/>
              </w:numPr>
              <w:jc w:val="both"/>
              <w:rPr>
                <w:lang w:val="en-GB"/>
              </w:rPr>
            </w:pPr>
            <w:r w:rsidRPr="00831DAE">
              <w:rPr>
                <w:lang w:val="en-GB"/>
              </w:rPr>
              <w:t>Check AREA and YEAR fields are the same for all the</w:t>
            </w:r>
            <w:r w:rsidR="00242D3B">
              <w:rPr>
                <w:lang w:val="en-GB"/>
              </w:rPr>
              <w:t xml:space="preserve"> </w:t>
            </w:r>
            <w:r w:rsidRPr="00831DAE">
              <w:rPr>
                <w:lang w:val="en-GB"/>
              </w:rPr>
              <w:t>files</w:t>
            </w:r>
          </w:p>
        </w:tc>
      </w:tr>
      <w:tr w:rsidR="00067F77" w:rsidRPr="00424E19">
        <w:trPr>
          <w:jc w:val="center"/>
        </w:trPr>
        <w:tc>
          <w:tcPr>
            <w:tcW w:w="7001" w:type="dxa"/>
          </w:tcPr>
          <w:p w:rsidR="00067F77" w:rsidRPr="00831DAE" w:rsidRDefault="00501304" w:rsidP="00B879E5">
            <w:pPr>
              <w:numPr>
                <w:ilvl w:val="0"/>
                <w:numId w:val="7"/>
              </w:numPr>
              <w:jc w:val="both"/>
              <w:rPr>
                <w:lang w:val="en-GB"/>
              </w:rPr>
            </w:pPr>
            <w:r>
              <w:rPr>
                <w:lang w:val="en-GB"/>
              </w:rPr>
              <w:t xml:space="preserve">Check dictionary on TA, TB, </w:t>
            </w:r>
            <w:r w:rsidR="00067F77" w:rsidRPr="00831DAE">
              <w:rPr>
                <w:lang w:val="en-GB"/>
              </w:rPr>
              <w:t>TC</w:t>
            </w:r>
            <w:r w:rsidR="0051358B">
              <w:rPr>
                <w:lang w:val="en-GB"/>
              </w:rPr>
              <w:t xml:space="preserve">, </w:t>
            </w:r>
            <w:bookmarkStart w:id="12" w:name="_GoBack"/>
            <w:bookmarkEnd w:id="12"/>
            <w:del w:id="13" w:author="Bitetto Isabella" w:date="2020-03-06T15:27:00Z">
              <w:r w:rsidR="0051358B" w:rsidDel="00B879E5">
                <w:rPr>
                  <w:lang w:val="en-GB"/>
                </w:rPr>
                <w:delText xml:space="preserve">TD, TT, </w:delText>
              </w:r>
            </w:del>
            <w:r>
              <w:rPr>
                <w:lang w:val="en-GB"/>
              </w:rPr>
              <w:t>TE</w:t>
            </w:r>
            <w:r w:rsidR="0051358B">
              <w:rPr>
                <w:lang w:val="en-GB"/>
              </w:rPr>
              <w:t xml:space="preserve"> and 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TA</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lastRenderedPageBreak/>
              <w:t>Specific checks on TB</w:t>
            </w:r>
          </w:p>
        </w:tc>
      </w:tr>
      <w:tr w:rsidR="00067F77" w:rsidRPr="00831DAE">
        <w:trPr>
          <w:jc w:val="center"/>
        </w:trPr>
        <w:tc>
          <w:tcPr>
            <w:tcW w:w="7001" w:type="dxa"/>
          </w:tcPr>
          <w:p w:rsidR="00067F77" w:rsidRDefault="00067F77" w:rsidP="00831DAE">
            <w:pPr>
              <w:numPr>
                <w:ilvl w:val="0"/>
                <w:numId w:val="7"/>
              </w:numPr>
              <w:jc w:val="both"/>
              <w:rPr>
                <w:lang w:val="en-GB"/>
              </w:rPr>
            </w:pPr>
            <w:r w:rsidRPr="00831DAE">
              <w:rPr>
                <w:lang w:val="en-GB"/>
              </w:rPr>
              <w:t>Specific checks on TC</w:t>
            </w:r>
          </w:p>
          <w:p w:rsidR="00501304" w:rsidDel="00B879E5" w:rsidRDefault="00501304" w:rsidP="00831DAE">
            <w:pPr>
              <w:numPr>
                <w:ilvl w:val="0"/>
                <w:numId w:val="7"/>
              </w:numPr>
              <w:jc w:val="both"/>
              <w:rPr>
                <w:del w:id="14" w:author="Bitetto Isabella" w:date="2020-03-06T15:27:00Z"/>
                <w:lang w:val="en-GB"/>
              </w:rPr>
            </w:pPr>
            <w:del w:id="15" w:author="Bitetto Isabella" w:date="2020-03-06T15:27:00Z">
              <w:r w:rsidDel="00B879E5">
                <w:rPr>
                  <w:lang w:val="en-GB"/>
                </w:rPr>
                <w:delText>Specific checks on TD</w:delText>
              </w:r>
            </w:del>
          </w:p>
          <w:p w:rsidR="00501304" w:rsidDel="00B879E5" w:rsidRDefault="00501304" w:rsidP="00831DAE">
            <w:pPr>
              <w:numPr>
                <w:ilvl w:val="0"/>
                <w:numId w:val="7"/>
              </w:numPr>
              <w:jc w:val="both"/>
              <w:rPr>
                <w:del w:id="16" w:author="Bitetto Isabella" w:date="2020-03-06T15:27:00Z"/>
                <w:lang w:val="en-GB"/>
              </w:rPr>
            </w:pPr>
            <w:del w:id="17" w:author="Bitetto Isabella" w:date="2020-03-06T15:27:00Z">
              <w:r w:rsidRPr="00831DAE" w:rsidDel="00B879E5">
                <w:rPr>
                  <w:lang w:val="en-GB"/>
                </w:rPr>
                <w:delText>Specific checks on T</w:delText>
              </w:r>
              <w:r w:rsidDel="00B879E5">
                <w:rPr>
                  <w:lang w:val="en-GB"/>
                </w:rPr>
                <w:delText>T</w:delText>
              </w:r>
            </w:del>
          </w:p>
          <w:p w:rsidR="00501304" w:rsidRDefault="00501304" w:rsidP="00501304">
            <w:pPr>
              <w:numPr>
                <w:ilvl w:val="0"/>
                <w:numId w:val="7"/>
              </w:numPr>
              <w:jc w:val="both"/>
              <w:rPr>
                <w:lang w:val="en-GB"/>
              </w:rPr>
            </w:pPr>
            <w:r w:rsidRPr="00831DAE">
              <w:rPr>
                <w:lang w:val="en-GB"/>
              </w:rPr>
              <w:t>Specific checks on T</w:t>
            </w:r>
            <w:r>
              <w:rPr>
                <w:lang w:val="en-GB"/>
              </w:rPr>
              <w:t>E</w:t>
            </w:r>
          </w:p>
          <w:p w:rsidR="00053237" w:rsidRPr="00831DAE" w:rsidRDefault="00053237" w:rsidP="00501304">
            <w:pPr>
              <w:numPr>
                <w:ilvl w:val="0"/>
                <w:numId w:val="7"/>
              </w:numPr>
              <w:jc w:val="both"/>
              <w:rPr>
                <w:lang w:val="en-GB"/>
              </w:rPr>
            </w:pPr>
            <w:r w:rsidRPr="00831DAE">
              <w:rPr>
                <w:lang w:val="en-GB"/>
              </w:rPr>
              <w:t>Specific checks on T</w:t>
            </w:r>
            <w:r>
              <w:rPr>
                <w:lang w:val="en-GB"/>
              </w:rPr>
              <w: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Cross checks</w:t>
            </w:r>
          </w:p>
        </w:tc>
      </w:tr>
    </w:tbl>
    <w:p w:rsidR="00067F77" w:rsidRDefault="00067F77" w:rsidP="00B67623">
      <w:pPr>
        <w:jc w:val="both"/>
        <w:rPr>
          <w:lang w:val="en-GB"/>
        </w:rPr>
      </w:pPr>
    </w:p>
    <w:p w:rsidR="00792FCC" w:rsidRDefault="004313FE" w:rsidP="00B67623">
      <w:pPr>
        <w:jc w:val="both"/>
        <w:rPr>
          <w:lang w:val="en-GB"/>
        </w:rPr>
      </w:pPr>
      <w:r>
        <w:rPr>
          <w:lang w:val="en-GB"/>
        </w:rPr>
        <w:t xml:space="preserve">This </w:t>
      </w:r>
      <w:r w:rsidR="000703BA">
        <w:rPr>
          <w:lang w:val="en-GB"/>
        </w:rPr>
        <w:t>software</w:t>
      </w:r>
      <w:r>
        <w:rPr>
          <w:lang w:val="en-GB"/>
        </w:rPr>
        <w:t xml:space="preserve"> manages the function calls</w:t>
      </w:r>
      <w:r w:rsidR="00B80F2B">
        <w:rPr>
          <w:lang w:val="en-GB"/>
        </w:rPr>
        <w:t xml:space="preserve"> according to the outcome of the check: if the check is successfully completed the next function is called</w:t>
      </w:r>
      <w:r w:rsidR="00D6478B">
        <w:rPr>
          <w:lang w:val="en-GB"/>
        </w:rPr>
        <w:t xml:space="preserve">, otherwise the procedure stops in order to allow the user to correct </w:t>
      </w:r>
      <w:r w:rsidR="00037A6C">
        <w:rPr>
          <w:lang w:val="en-GB"/>
        </w:rPr>
        <w:t>the files</w:t>
      </w:r>
      <w:r w:rsidR="00557EEF">
        <w:rPr>
          <w:lang w:val="en-GB"/>
        </w:rPr>
        <w:t>. After correction, the user has to</w:t>
      </w:r>
      <w:r w:rsidR="00037A6C">
        <w:rPr>
          <w:lang w:val="en-GB"/>
        </w:rPr>
        <w:t xml:space="preserve"> run </w:t>
      </w:r>
      <w:proofErr w:type="spellStart"/>
      <w:smartTag w:uri="urn:schemas-microsoft-com:office:smarttags" w:element="City">
        <w:smartTag w:uri="urn:schemas-microsoft-com:office:smarttags" w:element="place">
          <w:r w:rsidR="000703BA">
            <w:rPr>
              <w:lang w:val="en-GB"/>
            </w:rPr>
            <w:t>RoME</w:t>
          </w:r>
        </w:smartTag>
      </w:smartTag>
      <w:proofErr w:type="spellEnd"/>
      <w:r w:rsidR="00557EEF">
        <w:rPr>
          <w:lang w:val="en-GB"/>
        </w:rPr>
        <w:t xml:space="preserve"> from the beginning</w:t>
      </w:r>
      <w:r w:rsidR="00D6478B">
        <w:rPr>
          <w:lang w:val="en-GB"/>
        </w:rPr>
        <w:t>.</w:t>
      </w:r>
      <w:r w:rsidR="00792FCC">
        <w:rPr>
          <w:lang w:val="en-GB"/>
        </w:rPr>
        <w:t xml:space="preserve"> In this way, the procedure avoids the introduction by the user of errors not found in the previous launch (i.e. after correcting an error</w:t>
      </w:r>
      <w:r w:rsidR="001B042D">
        <w:rPr>
          <w:lang w:val="en-GB"/>
        </w:rPr>
        <w:t xml:space="preserve"> in the step 2 of the above sequence</w:t>
      </w:r>
      <w:r w:rsidR="00792FCC">
        <w:rPr>
          <w:lang w:val="en-GB"/>
        </w:rPr>
        <w:t xml:space="preserve">, the user could have introduced an identical record). </w:t>
      </w:r>
    </w:p>
    <w:p w:rsidR="00B80F2B" w:rsidRDefault="00B80F2B" w:rsidP="00B67623">
      <w:pPr>
        <w:jc w:val="both"/>
        <w:rPr>
          <w:lang w:val="en-GB"/>
        </w:rPr>
      </w:pPr>
      <w:r>
        <w:rPr>
          <w:lang w:val="en-GB"/>
        </w:rPr>
        <w:t xml:space="preserve">For each </w:t>
      </w:r>
      <w:r w:rsidR="000703BA">
        <w:rPr>
          <w:lang w:val="en-GB"/>
        </w:rPr>
        <w:t>check</w:t>
      </w:r>
      <w:r>
        <w:rPr>
          <w:lang w:val="en-GB"/>
        </w:rPr>
        <w:t xml:space="preserve"> </w:t>
      </w:r>
      <w:proofErr w:type="spellStart"/>
      <w:smartTag w:uri="urn:schemas-microsoft-com:office:smarttags" w:element="City">
        <w:r w:rsidR="007C601D">
          <w:rPr>
            <w:lang w:val="en-GB"/>
          </w:rPr>
          <w:t>RoME</w:t>
        </w:r>
      </w:smartTag>
      <w:proofErr w:type="spellEnd"/>
      <w:r>
        <w:rPr>
          <w:lang w:val="en-GB"/>
        </w:rPr>
        <w:t xml:space="preserve"> displays the outcome on the R console and prints it in a log file (</w:t>
      </w:r>
      <w:r w:rsidR="00272F81">
        <w:rPr>
          <w:i/>
          <w:lang w:val="en-GB"/>
        </w:rPr>
        <w:t>Logfile</w:t>
      </w:r>
      <w:r w:rsidRPr="00B80F2B">
        <w:rPr>
          <w:i/>
          <w:lang w:val="en-GB"/>
        </w:rPr>
        <w:t>.dat</w:t>
      </w:r>
      <w:r>
        <w:rPr>
          <w:lang w:val="en-GB"/>
        </w:rPr>
        <w:t xml:space="preserve"> in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directory) adding the details of the check</w:t>
      </w:r>
      <w:r w:rsidR="001B042D">
        <w:rPr>
          <w:lang w:val="en-GB"/>
        </w:rPr>
        <w:t>.</w:t>
      </w:r>
      <w:r>
        <w:rPr>
          <w:lang w:val="en-GB"/>
        </w:rPr>
        <w:t xml:space="preserve"> </w:t>
      </w:r>
    </w:p>
    <w:p w:rsidR="00AE439F" w:rsidRDefault="00AE439F" w:rsidP="00B67623">
      <w:pPr>
        <w:jc w:val="both"/>
        <w:rPr>
          <w:lang w:val="en-GB"/>
        </w:rPr>
      </w:pPr>
    </w:p>
    <w:p w:rsidR="005C7856" w:rsidRDefault="00B645AE" w:rsidP="007426BD">
      <w:pPr>
        <w:pStyle w:val="RoMEtitolo1"/>
        <w:rPr>
          <w:rFonts w:ascii="Courier" w:hAnsi="Courier"/>
        </w:rPr>
      </w:pPr>
      <w:bookmarkStart w:id="18" w:name="_Toc383104066"/>
      <w:r>
        <w:t xml:space="preserve">4. </w:t>
      </w:r>
      <w:r w:rsidR="007D03A3">
        <w:t xml:space="preserve">Function </w:t>
      </w:r>
      <w:proofErr w:type="spellStart"/>
      <w:smartTag w:uri="urn:schemas-microsoft-com:office:smarttags" w:element="place">
        <w:smartTag w:uri="urn:schemas-microsoft-com:office:smarttags" w:element="City">
          <w:r w:rsidRPr="00B645AE">
            <w:rPr>
              <w:rFonts w:ascii="Courier" w:hAnsi="Courier"/>
            </w:rPr>
            <w:t>RoME</w:t>
          </w:r>
        </w:smartTag>
      </w:smartTag>
      <w:proofErr w:type="spellEnd"/>
      <w:r w:rsidR="007D03A3">
        <w:rPr>
          <w:rFonts w:ascii="Courier" w:hAnsi="Courier"/>
        </w:rPr>
        <w:t>()</w:t>
      </w:r>
      <w:bookmarkEnd w:id="18"/>
    </w:p>
    <w:p w:rsidR="00B47465" w:rsidRDefault="0068148F" w:rsidP="00B67623">
      <w:pPr>
        <w:jc w:val="both"/>
        <w:rPr>
          <w:lang w:val="en-GB"/>
        </w:rPr>
      </w:pPr>
      <w:proofErr w:type="spellStart"/>
      <w:smartTag w:uri="urn:schemas-microsoft-com:office:smarttags" w:element="place">
        <w:smartTag w:uri="urn:schemas-microsoft-com:office:smarttags" w:element="City">
          <w:r w:rsidRPr="0068148F">
            <w:rPr>
              <w:rFonts w:ascii="Courier" w:hAnsi="Courier"/>
              <w:lang w:val="en-GB"/>
            </w:rPr>
            <w:t>RoME</w:t>
          </w:r>
        </w:smartTag>
      </w:smartTag>
      <w:proofErr w:type="spellEnd"/>
      <w:r w:rsidR="007D03A3">
        <w:rPr>
          <w:rFonts w:ascii="Courier" w:hAnsi="Courier"/>
          <w:lang w:val="en-GB"/>
        </w:rPr>
        <w:t xml:space="preserve">() </w:t>
      </w:r>
      <w:r>
        <w:rPr>
          <w:lang w:val="en-GB"/>
        </w:rPr>
        <w:t xml:space="preserve">is the </w:t>
      </w:r>
      <w:r w:rsidR="007D03A3">
        <w:rPr>
          <w:lang w:val="en-GB"/>
        </w:rPr>
        <w:t>function</w:t>
      </w:r>
      <w:r w:rsidR="00B47465">
        <w:rPr>
          <w:lang w:val="en-GB"/>
        </w:rPr>
        <w:t xml:space="preserve"> </w:t>
      </w:r>
      <w:r w:rsidR="00A62457">
        <w:rPr>
          <w:lang w:val="en-GB"/>
        </w:rPr>
        <w:t>that the user has</w:t>
      </w:r>
      <w:r>
        <w:rPr>
          <w:lang w:val="en-GB"/>
        </w:rPr>
        <w:t xml:space="preserve"> to </w:t>
      </w:r>
      <w:r w:rsidR="007D03A3">
        <w:rPr>
          <w:lang w:val="en-GB"/>
        </w:rPr>
        <w:t>call</w:t>
      </w:r>
      <w:r w:rsidR="00A62457">
        <w:rPr>
          <w:lang w:val="en-GB"/>
        </w:rPr>
        <w:t xml:space="preserve"> from R console</w:t>
      </w:r>
      <w:r w:rsidR="007D03A3">
        <w:rPr>
          <w:lang w:val="en-GB"/>
        </w:rPr>
        <w:t xml:space="preserve"> to start the checks</w:t>
      </w:r>
      <w:r w:rsidR="00A62457">
        <w:rPr>
          <w:lang w:val="en-GB"/>
        </w:rPr>
        <w:t>.</w:t>
      </w:r>
    </w:p>
    <w:p w:rsidR="00A62457" w:rsidRDefault="00A62457" w:rsidP="00B67623">
      <w:pPr>
        <w:jc w:val="both"/>
        <w:rPr>
          <w:lang w:val="en-GB"/>
        </w:rPr>
      </w:pPr>
      <w:proofErr w:type="spellStart"/>
      <w:r>
        <w:rPr>
          <w:lang w:val="en-GB"/>
        </w:rPr>
        <w:t>Afer</w:t>
      </w:r>
      <w:proofErr w:type="spellEnd"/>
      <w:r>
        <w:rPr>
          <w:lang w:val="en-GB"/>
        </w:rPr>
        <w:t xml:space="preserve"> the run,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will ask to set (one by one):</w:t>
      </w:r>
    </w:p>
    <w:p w:rsidR="00B47465" w:rsidRPr="00A62457" w:rsidRDefault="00B47465" w:rsidP="00B67623">
      <w:pPr>
        <w:numPr>
          <w:ilvl w:val="0"/>
          <w:numId w:val="8"/>
        </w:numPr>
        <w:jc w:val="both"/>
        <w:rPr>
          <w:lang w:val="en-GB"/>
        </w:rPr>
      </w:pPr>
      <w:r>
        <w:rPr>
          <w:lang w:val="en-GB"/>
        </w:rPr>
        <w:t xml:space="preserve">the name of the files to be checked; </w:t>
      </w:r>
      <w:r w:rsidRPr="00B47465">
        <w:rPr>
          <w:u w:val="single"/>
          <w:lang w:val="en-GB"/>
        </w:rPr>
        <w:t xml:space="preserve">all the </w:t>
      </w:r>
      <w:r w:rsidR="00CD17EF">
        <w:rPr>
          <w:u w:val="single"/>
          <w:lang w:val="en-GB"/>
        </w:rPr>
        <w:t xml:space="preserve">file </w:t>
      </w:r>
      <w:r w:rsidRPr="00B47465">
        <w:rPr>
          <w:u w:val="single"/>
          <w:lang w:val="en-GB"/>
        </w:rPr>
        <w:t>names (TA, TB</w:t>
      </w:r>
      <w:r w:rsidR="00CD17EF">
        <w:rPr>
          <w:u w:val="single"/>
          <w:lang w:val="en-GB"/>
        </w:rPr>
        <w:t>,</w:t>
      </w:r>
      <w:r w:rsidRPr="00B47465">
        <w:rPr>
          <w:u w:val="single"/>
          <w:lang w:val="en-GB"/>
        </w:rPr>
        <w:t xml:space="preserve"> TC</w:t>
      </w:r>
      <w:r w:rsidR="00CD17EF">
        <w:rPr>
          <w:u w:val="single"/>
          <w:lang w:val="en-GB"/>
        </w:rPr>
        <w:t>, TT, TD and TE</w:t>
      </w:r>
      <w:r w:rsidRPr="00B47465">
        <w:rPr>
          <w:u w:val="single"/>
          <w:lang w:val="en-GB"/>
        </w:rPr>
        <w:t xml:space="preserve">) </w:t>
      </w:r>
      <w:r w:rsidR="00CD17EF">
        <w:rPr>
          <w:u w:val="single"/>
          <w:lang w:val="en-GB"/>
        </w:rPr>
        <w:t xml:space="preserve">without extension </w:t>
      </w:r>
      <w:r w:rsidRPr="00B47465">
        <w:rPr>
          <w:u w:val="single"/>
          <w:lang w:val="en-GB"/>
        </w:rPr>
        <w:t>must be set</w:t>
      </w:r>
      <w:r w:rsidR="00431B3C">
        <w:rPr>
          <w:u w:val="single"/>
          <w:lang w:val="en-GB"/>
        </w:rPr>
        <w:t xml:space="preserve">. </w:t>
      </w:r>
      <w:r w:rsidR="00431B3C">
        <w:rPr>
          <w:b/>
          <w:lang w:val="en-GB"/>
        </w:rPr>
        <w:t xml:space="preserve">In the .csv files </w:t>
      </w:r>
      <w:r w:rsidR="00C95CD2" w:rsidRPr="00C95CD2">
        <w:rPr>
          <w:b/>
          <w:lang w:val="en-GB"/>
        </w:rPr>
        <w:t>the separator must be “;”</w:t>
      </w:r>
    </w:p>
    <w:p w:rsidR="00A62457" w:rsidRDefault="00A62457" w:rsidP="00B67623">
      <w:pPr>
        <w:numPr>
          <w:ilvl w:val="0"/>
          <w:numId w:val="8"/>
        </w:numPr>
        <w:jc w:val="both"/>
        <w:rPr>
          <w:lang w:val="en-GB"/>
        </w:rPr>
      </w:pPr>
      <w:r>
        <w:rPr>
          <w:lang w:val="en-GB"/>
        </w:rPr>
        <w:t xml:space="preserve">if the data are in the old or new </w:t>
      </w:r>
      <w:proofErr w:type="spellStart"/>
      <w:r>
        <w:rPr>
          <w:lang w:val="en-GB"/>
        </w:rPr>
        <w:t>Medits</w:t>
      </w:r>
      <w:proofErr w:type="spellEnd"/>
      <w:r>
        <w:rPr>
          <w:lang w:val="en-GB"/>
        </w:rPr>
        <w:t xml:space="preserve"> format;</w:t>
      </w:r>
    </w:p>
    <w:p w:rsidR="00272F81" w:rsidRDefault="00B47465" w:rsidP="00B67623">
      <w:pPr>
        <w:numPr>
          <w:ilvl w:val="0"/>
          <w:numId w:val="8"/>
        </w:numPr>
        <w:jc w:val="both"/>
        <w:rPr>
          <w:lang w:val="en-GB"/>
        </w:rPr>
      </w:pPr>
      <w:proofErr w:type="spellStart"/>
      <w:r w:rsidRPr="00583260">
        <w:rPr>
          <w:rFonts w:ascii="Courier" w:hAnsi="Courier"/>
          <w:lang w:val="en-GB"/>
        </w:rPr>
        <w:t>create_RSufi_files</w:t>
      </w:r>
      <w:proofErr w:type="spellEnd"/>
      <w:r w:rsidR="0068148F">
        <w:rPr>
          <w:lang w:val="en-GB"/>
        </w:rPr>
        <w:t xml:space="preserve"> </w:t>
      </w:r>
      <w:r>
        <w:rPr>
          <w:lang w:val="en-GB"/>
        </w:rPr>
        <w:t>and AREA variables (if not set, the R-</w:t>
      </w:r>
      <w:r w:rsidR="00272F81">
        <w:rPr>
          <w:lang w:val="en-GB"/>
        </w:rPr>
        <w:t>Sufi files will not be created) for a specified year;</w:t>
      </w:r>
    </w:p>
    <w:p w:rsidR="00B645AE" w:rsidRPr="0068148F" w:rsidRDefault="002A4671" w:rsidP="00B67623">
      <w:pPr>
        <w:numPr>
          <w:ilvl w:val="0"/>
          <w:numId w:val="8"/>
        </w:numPr>
        <w:jc w:val="both"/>
        <w:rPr>
          <w:lang w:val="en-GB"/>
        </w:rPr>
      </w:pPr>
      <w:proofErr w:type="spellStart"/>
      <w:r w:rsidRPr="00583260">
        <w:rPr>
          <w:rFonts w:ascii="Courier" w:hAnsi="Courier"/>
          <w:lang w:val="en-GB"/>
        </w:rPr>
        <w:t>create_global_RSufi_files</w:t>
      </w:r>
      <w:proofErr w:type="spellEnd"/>
      <w:r>
        <w:rPr>
          <w:lang w:val="en-GB"/>
        </w:rPr>
        <w:t xml:space="preserve">, </w:t>
      </w:r>
      <w:proofErr w:type="spellStart"/>
      <w:r w:rsidRPr="00583260">
        <w:rPr>
          <w:rFonts w:ascii="Courier" w:hAnsi="Courier"/>
          <w:lang w:val="en-GB"/>
        </w:rPr>
        <w:t>Year_start</w:t>
      </w:r>
      <w:proofErr w:type="spellEnd"/>
      <w:r>
        <w:rPr>
          <w:lang w:val="en-GB"/>
        </w:rPr>
        <w:t xml:space="preserve"> and </w:t>
      </w:r>
      <w:proofErr w:type="spellStart"/>
      <w:r w:rsidRPr="00583260">
        <w:rPr>
          <w:rFonts w:ascii="Courier" w:hAnsi="Courier"/>
          <w:lang w:val="en-GB"/>
        </w:rPr>
        <w:t>Year_end</w:t>
      </w:r>
      <w:proofErr w:type="spellEnd"/>
      <w:r>
        <w:rPr>
          <w:lang w:val="en-GB"/>
        </w:rPr>
        <w:t xml:space="preserve"> variables for a set of years.</w:t>
      </w:r>
    </w:p>
    <w:p w:rsidR="005C7856" w:rsidRDefault="00B645AE" w:rsidP="007426BD">
      <w:pPr>
        <w:pStyle w:val="RoMEtitolo1"/>
      </w:pPr>
      <w:bookmarkStart w:id="19" w:name="_Toc383104067"/>
      <w:r>
        <w:t>5</w:t>
      </w:r>
      <w:r w:rsidR="005C7856">
        <w:t>. Instructions for the user</w:t>
      </w:r>
      <w:bookmarkEnd w:id="19"/>
    </w:p>
    <w:p w:rsidR="005835C2" w:rsidRDefault="005835C2" w:rsidP="005835C2">
      <w:pPr>
        <w:pStyle w:val="Corpotesto"/>
        <w:rPr>
          <w:lang w:val="en-GB"/>
        </w:rPr>
      </w:pPr>
      <w:r>
        <w:rPr>
          <w:lang w:val="en-GB"/>
        </w:rPr>
        <w:t>The ste</w:t>
      </w:r>
      <w:r w:rsidR="002050AA">
        <w:rPr>
          <w:lang w:val="en-GB"/>
        </w:rPr>
        <w:t>ps</w:t>
      </w:r>
      <w:r>
        <w:rPr>
          <w:lang w:val="en-GB"/>
        </w:rPr>
        <w:t xml:space="preserve"> for running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w:t>
      </w:r>
      <w:r w:rsidR="00787003">
        <w:rPr>
          <w:lang w:val="en-GB"/>
        </w:rPr>
        <w:t>1.4</w:t>
      </w:r>
      <w:r>
        <w:rPr>
          <w:lang w:val="en-GB"/>
        </w:rPr>
        <w:t xml:space="preserve"> are:</w:t>
      </w:r>
    </w:p>
    <w:p w:rsidR="005835C2" w:rsidRDefault="005835C2" w:rsidP="005835C2">
      <w:pPr>
        <w:pStyle w:val="Corpotesto"/>
        <w:numPr>
          <w:ilvl w:val="0"/>
          <w:numId w:val="29"/>
        </w:numPr>
        <w:rPr>
          <w:lang w:val="en-GB"/>
        </w:rPr>
      </w:pPr>
      <w:r>
        <w:rPr>
          <w:lang w:val="en-GB"/>
        </w:rPr>
        <w:t>Open R console</w:t>
      </w:r>
      <w:r w:rsidR="003E6685">
        <w:rPr>
          <w:lang w:val="en-GB"/>
        </w:rPr>
        <w:t xml:space="preserve">(version 2.15.2) </w:t>
      </w:r>
      <w:r>
        <w:rPr>
          <w:lang w:val="en-GB"/>
        </w:rPr>
        <w:t xml:space="preserve">and set the working directory (File -&gt; Change </w:t>
      </w:r>
      <w:proofErr w:type="spellStart"/>
      <w:r>
        <w:rPr>
          <w:lang w:val="en-GB"/>
        </w:rPr>
        <w:t>dir</w:t>
      </w:r>
      <w:proofErr w:type="spellEnd"/>
      <w:r>
        <w:rPr>
          <w:lang w:val="en-GB"/>
        </w:rPr>
        <w:t>…)</w:t>
      </w:r>
    </w:p>
    <w:p w:rsidR="005835C2" w:rsidRDefault="005835C2" w:rsidP="005835C2">
      <w:pPr>
        <w:pStyle w:val="Corpotesto"/>
        <w:numPr>
          <w:ilvl w:val="0"/>
          <w:numId w:val="29"/>
        </w:numPr>
        <w:rPr>
          <w:lang w:val="en-GB"/>
        </w:rPr>
      </w:pPr>
      <w:r w:rsidRPr="005835C2">
        <w:rPr>
          <w:lang w:val="en-GB"/>
        </w:rPr>
        <w:t>Load the</w:t>
      </w:r>
      <w:r>
        <w:rPr>
          <w:lang w:val="en-GB"/>
        </w:rPr>
        <w:t xml:space="preserve"> packages distributed with </w:t>
      </w:r>
      <w:proofErr w:type="spellStart"/>
      <w:smartTag w:uri="urn:schemas-microsoft-com:office:smarttags" w:element="City">
        <w:smartTag w:uri="urn:schemas-microsoft-com:office:smarttags" w:element="place">
          <w:r>
            <w:rPr>
              <w:lang w:val="en-GB"/>
            </w:rPr>
            <w:t>RoME</w:t>
          </w:r>
        </w:smartTag>
      </w:smartTag>
      <w:proofErr w:type="spellEnd"/>
      <w:r>
        <w:rPr>
          <w:lang w:val="en-GB"/>
        </w:rPr>
        <w:t>;</w:t>
      </w:r>
    </w:p>
    <w:p w:rsidR="00814CCA" w:rsidRDefault="005835C2" w:rsidP="00814CCA">
      <w:pPr>
        <w:pStyle w:val="Corpotesto"/>
        <w:numPr>
          <w:ilvl w:val="0"/>
          <w:numId w:val="29"/>
        </w:numPr>
        <w:rPr>
          <w:lang w:val="en-GB"/>
        </w:rPr>
      </w:pPr>
      <w:r>
        <w:rPr>
          <w:lang w:val="en-GB"/>
        </w:rPr>
        <w:t xml:space="preserve">Install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zip package (Packages -&gt; Install packages from local zip files…)</w:t>
      </w:r>
    </w:p>
    <w:p w:rsidR="00814CCA" w:rsidRDefault="00814CCA" w:rsidP="00814CCA">
      <w:pPr>
        <w:pStyle w:val="Corpotesto"/>
        <w:numPr>
          <w:ilvl w:val="0"/>
          <w:numId w:val="29"/>
        </w:numPr>
        <w:rPr>
          <w:lang w:val="en-GB"/>
        </w:rPr>
      </w:pPr>
      <w:r>
        <w:rPr>
          <w:lang w:val="en-GB"/>
        </w:rPr>
        <w:t>Type</w:t>
      </w:r>
      <w:r w:rsidR="002050AA">
        <w:rPr>
          <w:lang w:val="en-GB"/>
        </w:rPr>
        <w:t>:</w:t>
      </w:r>
      <w:r>
        <w:rPr>
          <w:lang w:val="en-GB"/>
        </w:rPr>
        <w:t xml:space="preserve"> </w:t>
      </w:r>
      <w:r w:rsidRPr="002050AA">
        <w:rPr>
          <w:rFonts w:ascii="Courier" w:hAnsi="Courier"/>
          <w:lang w:val="en-GB"/>
        </w:rPr>
        <w:t>require(</w:t>
      </w:r>
      <w:proofErr w:type="spellStart"/>
      <w:smartTag w:uri="urn:schemas-microsoft-com:office:smarttags" w:element="City">
        <w:smartTag w:uri="urn:schemas-microsoft-com:office:smarttags" w:element="place">
          <w:r w:rsidRPr="002050AA">
            <w:rPr>
              <w:rFonts w:ascii="Courier" w:hAnsi="Courier"/>
              <w:lang w:val="en-GB"/>
            </w:rPr>
            <w:t>RoME</w:t>
          </w:r>
        </w:smartTag>
      </w:smartTag>
      <w:proofErr w:type="spellEnd"/>
      <w:r w:rsidRPr="002050AA">
        <w:rPr>
          <w:rFonts w:ascii="Courier" w:hAnsi="Courier"/>
          <w:lang w:val="en-GB"/>
        </w:rPr>
        <w:t>)</w:t>
      </w:r>
    </w:p>
    <w:p w:rsidR="00CD17EF" w:rsidRPr="008522CE" w:rsidRDefault="005835C2" w:rsidP="00B67623">
      <w:pPr>
        <w:pStyle w:val="Corpotesto"/>
        <w:numPr>
          <w:ilvl w:val="0"/>
          <w:numId w:val="16"/>
        </w:numPr>
        <w:jc w:val="both"/>
        <w:rPr>
          <w:i/>
          <w:lang w:val="en-GB"/>
        </w:rPr>
      </w:pPr>
      <w:r w:rsidRPr="008522CE">
        <w:rPr>
          <w:lang w:val="en-GB"/>
        </w:rPr>
        <w:t xml:space="preserve">Type in the console </w:t>
      </w:r>
      <w:proofErr w:type="spellStart"/>
      <w:smartTag w:uri="urn:schemas-microsoft-com:office:smarttags" w:element="place">
        <w:smartTag w:uri="urn:schemas-microsoft-com:office:smarttags" w:element="City">
          <w:r w:rsidRPr="008522CE">
            <w:rPr>
              <w:lang w:val="en-GB"/>
            </w:rPr>
            <w:t>RoME</w:t>
          </w:r>
        </w:smartTag>
      </w:smartTag>
      <w:proofErr w:type="spellEnd"/>
      <w:r w:rsidRPr="008522CE">
        <w:rPr>
          <w:lang w:val="en-GB"/>
        </w:rPr>
        <w:t>(); automatically the folder Table</w:t>
      </w:r>
      <w:r w:rsidR="008522CE" w:rsidRPr="008522CE">
        <w:rPr>
          <w:lang w:val="en-GB"/>
        </w:rPr>
        <w:t>s containing the tables used in the checks will be created.</w:t>
      </w:r>
      <w:r w:rsidR="008522CE">
        <w:rPr>
          <w:lang w:val="en-GB"/>
        </w:rPr>
        <w:t xml:space="preserve"> </w:t>
      </w:r>
      <w:r w:rsidR="00D63CDC" w:rsidRPr="008522CE">
        <w:rPr>
          <w:lang w:val="en-GB"/>
        </w:rPr>
        <w:t>Tables directory contai</w:t>
      </w:r>
      <w:r w:rsidR="008522CE" w:rsidRPr="008522CE">
        <w:rPr>
          <w:lang w:val="en-GB"/>
        </w:rPr>
        <w:t>ns</w:t>
      </w:r>
      <w:r w:rsidR="00CD17EF" w:rsidRPr="008522CE">
        <w:rPr>
          <w:lang w:val="en-GB"/>
        </w:rPr>
        <w:t>:</w:t>
      </w:r>
      <w:r w:rsidR="00D63CDC" w:rsidRPr="008522CE">
        <w:rPr>
          <w:lang w:val="en-GB"/>
        </w:rPr>
        <w:t xml:space="preserve"> </w:t>
      </w:r>
    </w:p>
    <w:p w:rsidR="00CD17EF" w:rsidRDefault="001A4F95" w:rsidP="00817EDC">
      <w:pPr>
        <w:numPr>
          <w:ilvl w:val="1"/>
          <w:numId w:val="16"/>
        </w:numPr>
        <w:jc w:val="both"/>
        <w:rPr>
          <w:i/>
          <w:lang w:val="en-GB"/>
        </w:rPr>
      </w:pPr>
      <w:r>
        <w:rPr>
          <w:i/>
          <w:lang w:val="en-GB"/>
        </w:rPr>
        <w:t>T</w:t>
      </w:r>
      <w:r w:rsidR="00D63CDC" w:rsidRPr="00975D5A">
        <w:rPr>
          <w:i/>
          <w:lang w:val="en-GB"/>
        </w:rPr>
        <w:t>M list.</w:t>
      </w:r>
      <w:r w:rsidR="00583260">
        <w:rPr>
          <w:i/>
          <w:lang w:val="en-GB"/>
        </w:rPr>
        <w:t>csv</w:t>
      </w:r>
      <w:r w:rsidR="004971B5">
        <w:rPr>
          <w:i/>
          <w:lang w:val="en-GB"/>
        </w:rPr>
        <w:t xml:space="preserve"> (</w:t>
      </w:r>
      <w:r w:rsidR="004971B5" w:rsidRPr="004971B5">
        <w:rPr>
          <w:b/>
          <w:i/>
          <w:lang w:val="en-GB"/>
        </w:rPr>
        <w:t>updated to 201</w:t>
      </w:r>
      <w:r w:rsidR="00B27D4C">
        <w:rPr>
          <w:b/>
          <w:i/>
          <w:lang w:val="en-GB"/>
        </w:rPr>
        <w:t>7</w:t>
      </w:r>
      <w:r w:rsidR="004971B5">
        <w:rPr>
          <w:i/>
          <w:lang w:val="en-GB"/>
        </w:rPr>
        <w:t>)</w:t>
      </w:r>
      <w:r w:rsidR="00D63CDC" w:rsidRPr="00975D5A">
        <w:rPr>
          <w:i/>
          <w:lang w:val="en-GB"/>
        </w:rPr>
        <w:t>,</w:t>
      </w:r>
      <w:r w:rsidR="00CD17EF" w:rsidRPr="00CD17EF">
        <w:rPr>
          <w:i/>
          <w:lang w:val="en-GB"/>
        </w:rPr>
        <w:t xml:space="preserve"> </w:t>
      </w:r>
    </w:p>
    <w:p w:rsidR="00CD17EF" w:rsidRDefault="00CD17EF" w:rsidP="00817EDC">
      <w:pPr>
        <w:numPr>
          <w:ilvl w:val="1"/>
          <w:numId w:val="16"/>
        </w:numPr>
        <w:jc w:val="both"/>
        <w:rPr>
          <w:i/>
          <w:lang w:val="en-GB"/>
        </w:rPr>
      </w:pPr>
      <w:r w:rsidRPr="00975D5A">
        <w:rPr>
          <w:i/>
          <w:lang w:val="en-GB"/>
        </w:rPr>
        <w:t>FM list</w:t>
      </w:r>
      <w:r>
        <w:rPr>
          <w:i/>
          <w:lang w:val="en-GB"/>
        </w:rPr>
        <w:t>_old</w:t>
      </w:r>
      <w:r w:rsidRPr="00975D5A">
        <w:rPr>
          <w:i/>
          <w:lang w:val="en-GB"/>
        </w:rPr>
        <w:t>.</w:t>
      </w:r>
      <w:r>
        <w:rPr>
          <w:i/>
          <w:lang w:val="en-GB"/>
        </w:rPr>
        <w:t>csv,</w:t>
      </w:r>
      <w:r w:rsidR="00D63CDC"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MATURITY_STAGES.csv, </w:t>
      </w:r>
    </w:p>
    <w:p w:rsidR="00CD17EF" w:rsidRDefault="00CD17EF" w:rsidP="00817EDC">
      <w:pPr>
        <w:numPr>
          <w:ilvl w:val="1"/>
          <w:numId w:val="16"/>
        </w:numPr>
        <w:jc w:val="both"/>
        <w:rPr>
          <w:i/>
          <w:lang w:val="en-GB"/>
        </w:rPr>
      </w:pPr>
      <w:r w:rsidRPr="00975D5A">
        <w:rPr>
          <w:i/>
          <w:lang w:val="en-GB"/>
        </w:rPr>
        <w:t>MATURITY_STAGES</w:t>
      </w:r>
      <w:r>
        <w:rPr>
          <w:i/>
          <w:lang w:val="en-GB"/>
        </w:rPr>
        <w:t>_from_2012</w:t>
      </w:r>
      <w:r w:rsidRPr="00975D5A">
        <w:rPr>
          <w:i/>
          <w:lang w:val="en-GB"/>
        </w:rPr>
        <w:t>.csv</w:t>
      </w:r>
      <w:r w:rsidR="009F515E">
        <w:rPr>
          <w:i/>
          <w:lang w:val="en-GB"/>
        </w:rPr>
        <w:t>,</w:t>
      </w:r>
      <w:r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Species_LEN_WEIGHT.csv, </w:t>
      </w:r>
    </w:p>
    <w:p w:rsidR="00CD17EF" w:rsidRDefault="00D63CDC" w:rsidP="00817EDC">
      <w:pPr>
        <w:numPr>
          <w:ilvl w:val="1"/>
          <w:numId w:val="16"/>
        </w:numPr>
        <w:jc w:val="both"/>
        <w:rPr>
          <w:i/>
          <w:lang w:val="en-GB"/>
        </w:rPr>
      </w:pPr>
      <w:r w:rsidRPr="00975D5A">
        <w:rPr>
          <w:i/>
          <w:lang w:val="en-GB"/>
        </w:rPr>
        <w:t>Stratification Scheme.</w:t>
      </w:r>
      <w:r w:rsidR="00583260">
        <w:rPr>
          <w:i/>
          <w:lang w:val="en-GB"/>
        </w:rPr>
        <w:t>csv</w:t>
      </w:r>
      <w:r w:rsidR="008201E7">
        <w:rPr>
          <w:i/>
          <w:lang w:val="en-GB"/>
        </w:rPr>
        <w:t xml:space="preserve">, </w:t>
      </w:r>
    </w:p>
    <w:p w:rsidR="00C456B1" w:rsidRDefault="008201E7" w:rsidP="00817EDC">
      <w:pPr>
        <w:numPr>
          <w:ilvl w:val="1"/>
          <w:numId w:val="16"/>
        </w:numPr>
        <w:jc w:val="both"/>
        <w:rPr>
          <w:i/>
          <w:lang w:val="en-GB"/>
        </w:rPr>
      </w:pPr>
      <w:r w:rsidRPr="00C60523">
        <w:rPr>
          <w:i/>
          <w:lang w:val="en-GB"/>
        </w:rPr>
        <w:t>Maturity_parameters.csv</w:t>
      </w:r>
      <w:r w:rsidR="00CD17EF" w:rsidRPr="00C60523">
        <w:rPr>
          <w:i/>
          <w:lang w:val="en-GB"/>
        </w:rPr>
        <w:t>,</w:t>
      </w:r>
    </w:p>
    <w:p w:rsidR="00D63CDC" w:rsidRDefault="00CD17EF" w:rsidP="00817EDC">
      <w:pPr>
        <w:numPr>
          <w:ilvl w:val="1"/>
          <w:numId w:val="16"/>
        </w:numPr>
        <w:jc w:val="both"/>
        <w:rPr>
          <w:i/>
          <w:lang w:val="en-GB"/>
        </w:rPr>
      </w:pPr>
      <w:r w:rsidRPr="00C60523">
        <w:rPr>
          <w:i/>
          <w:lang w:val="en-GB"/>
        </w:rPr>
        <w:t>L-W.csv</w:t>
      </w:r>
      <w:r w:rsidR="009F515E">
        <w:rPr>
          <w:i/>
          <w:lang w:val="en-GB"/>
        </w:rPr>
        <w:t>,</w:t>
      </w:r>
    </w:p>
    <w:p w:rsidR="009F515E" w:rsidRDefault="009F515E" w:rsidP="009F515E">
      <w:pPr>
        <w:numPr>
          <w:ilvl w:val="1"/>
          <w:numId w:val="16"/>
        </w:numPr>
        <w:jc w:val="both"/>
        <w:rPr>
          <w:i/>
          <w:lang w:val="en-GB"/>
        </w:rPr>
      </w:pPr>
      <w:r w:rsidRPr="009F515E">
        <w:rPr>
          <w:i/>
          <w:lang w:val="en-GB"/>
        </w:rPr>
        <w:t>MEDITS_G1_G2.csv</w:t>
      </w:r>
      <w:r w:rsidR="00AA67A4">
        <w:rPr>
          <w:i/>
          <w:lang w:val="en-GB"/>
        </w:rPr>
        <w:t>,</w:t>
      </w:r>
    </w:p>
    <w:p w:rsidR="00B27D4C" w:rsidRPr="00AA67A4" w:rsidRDefault="00AA67A4" w:rsidP="009F515E">
      <w:pPr>
        <w:numPr>
          <w:ilvl w:val="1"/>
          <w:numId w:val="16"/>
        </w:numPr>
        <w:jc w:val="both"/>
        <w:rPr>
          <w:i/>
          <w:lang w:val="en-GB"/>
        </w:rPr>
      </w:pPr>
      <w:r w:rsidRPr="00AA67A4">
        <w:rPr>
          <w:i/>
          <w:lang w:val="en-GB"/>
        </w:rPr>
        <w:t>Associations_cat_TL.csv</w:t>
      </w:r>
      <w:r>
        <w:rPr>
          <w:i/>
          <w:lang w:val="en-GB"/>
        </w:rPr>
        <w:t>.</w:t>
      </w:r>
    </w:p>
    <w:p w:rsidR="00975D5A" w:rsidRDefault="008522CE" w:rsidP="00B67623">
      <w:pPr>
        <w:numPr>
          <w:ilvl w:val="0"/>
          <w:numId w:val="16"/>
        </w:numPr>
        <w:jc w:val="both"/>
        <w:rPr>
          <w:lang w:val="en-GB"/>
        </w:rPr>
      </w:pPr>
      <w:r w:rsidRPr="008522CE">
        <w:rPr>
          <w:lang w:val="en-GB"/>
        </w:rPr>
        <w:t>Also</w:t>
      </w:r>
      <w:r>
        <w:rPr>
          <w:i/>
          <w:lang w:val="en-GB"/>
        </w:rPr>
        <w:t xml:space="preserve"> </w:t>
      </w:r>
      <w:r w:rsidR="00D63CDC" w:rsidRPr="00975D5A">
        <w:rPr>
          <w:i/>
          <w:lang w:val="en-GB"/>
        </w:rPr>
        <w:t>Graphs</w:t>
      </w:r>
      <w:r w:rsidR="00D63CDC">
        <w:rPr>
          <w:lang w:val="en-GB"/>
        </w:rPr>
        <w:t xml:space="preserve"> directory</w:t>
      </w:r>
      <w:r>
        <w:rPr>
          <w:lang w:val="en-GB"/>
        </w:rPr>
        <w:t>,</w:t>
      </w:r>
      <w:r w:rsidR="00D63CDC">
        <w:rPr>
          <w:lang w:val="en-GB"/>
        </w:rPr>
        <w:t xml:space="preserve"> where the </w:t>
      </w:r>
      <w:r w:rsidR="00975D5A">
        <w:rPr>
          <w:lang w:val="en-GB"/>
        </w:rPr>
        <w:t>graphical output</w:t>
      </w:r>
      <w:r w:rsidR="001B042D">
        <w:rPr>
          <w:lang w:val="en-GB"/>
        </w:rPr>
        <w:t>s</w:t>
      </w:r>
      <w:r w:rsidR="001B042D" w:rsidRPr="001B042D">
        <w:rPr>
          <w:lang w:val="en-GB"/>
        </w:rPr>
        <w:t xml:space="preserve"> </w:t>
      </w:r>
      <w:r>
        <w:rPr>
          <w:lang w:val="en-GB"/>
        </w:rPr>
        <w:t>are</w:t>
      </w:r>
      <w:r w:rsidR="001B042D">
        <w:rPr>
          <w:lang w:val="en-GB"/>
        </w:rPr>
        <w:t xml:space="preserve"> stored</w:t>
      </w:r>
      <w:r>
        <w:rPr>
          <w:lang w:val="en-GB"/>
        </w:rPr>
        <w:t xml:space="preserve"> will be created</w:t>
      </w:r>
    </w:p>
    <w:p w:rsidR="00E208D8" w:rsidRDefault="00E208D8" w:rsidP="00B67623">
      <w:pPr>
        <w:numPr>
          <w:ilvl w:val="0"/>
          <w:numId w:val="16"/>
        </w:numPr>
        <w:jc w:val="both"/>
        <w:rPr>
          <w:lang w:val="en-GB"/>
        </w:rPr>
      </w:pPr>
      <w:proofErr w:type="spellStart"/>
      <w:r>
        <w:rPr>
          <w:i/>
          <w:lang w:val="en-GB"/>
        </w:rPr>
        <w:lastRenderedPageBreak/>
        <w:t>Logfiles</w:t>
      </w:r>
      <w:proofErr w:type="spellEnd"/>
      <w:r>
        <w:rPr>
          <w:lang w:val="en-GB"/>
        </w:rPr>
        <w:t xml:space="preserve"> directory where </w:t>
      </w:r>
      <w:proofErr w:type="spellStart"/>
      <w:r>
        <w:rPr>
          <w:lang w:val="en-GB"/>
        </w:rPr>
        <w:t>logfiles</w:t>
      </w:r>
      <w:proofErr w:type="spellEnd"/>
      <w:r>
        <w:rPr>
          <w:lang w:val="en-GB"/>
        </w:rPr>
        <w:t xml:space="preserve"> will be saved</w:t>
      </w:r>
      <w:r w:rsidR="008522CE">
        <w:rPr>
          <w:lang w:val="en-GB"/>
        </w:rPr>
        <w:t xml:space="preserve"> will be also created</w:t>
      </w:r>
      <w:r>
        <w:rPr>
          <w:lang w:val="en-GB"/>
        </w:rPr>
        <w:t>.</w:t>
      </w:r>
    </w:p>
    <w:p w:rsidR="00674257" w:rsidRPr="00674257" w:rsidRDefault="00674257" w:rsidP="00B67623">
      <w:pPr>
        <w:jc w:val="both"/>
        <w:rPr>
          <w:lang w:val="en-GB"/>
        </w:rPr>
      </w:pPr>
    </w:p>
    <w:p w:rsidR="00F963B4" w:rsidRPr="00F963B4" w:rsidRDefault="00F963B4" w:rsidP="00B66AF1">
      <w:pPr>
        <w:numPr>
          <w:ilvl w:val="0"/>
          <w:numId w:val="2"/>
        </w:numPr>
        <w:jc w:val="both"/>
        <w:rPr>
          <w:u w:val="single"/>
          <w:lang w:val="en-GB"/>
        </w:rPr>
      </w:pP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w:t>
      </w:r>
      <w:r w:rsidR="0029184D">
        <w:rPr>
          <w:lang w:val="en-GB"/>
        </w:rPr>
        <w:t>&gt;=</w:t>
      </w:r>
      <w:r w:rsidR="005835C2">
        <w:rPr>
          <w:lang w:val="en-GB"/>
        </w:rPr>
        <w:t xml:space="preserve">1.3 </w:t>
      </w:r>
      <w:r w:rsidR="003E34A3">
        <w:rPr>
          <w:lang w:val="en-GB"/>
        </w:rPr>
        <w:t xml:space="preserve">has been tested on </w:t>
      </w:r>
      <w:r>
        <w:rPr>
          <w:lang w:val="en-GB"/>
        </w:rPr>
        <w:t xml:space="preserve"> R version</w:t>
      </w:r>
      <w:r w:rsidR="00D20BA9">
        <w:rPr>
          <w:lang w:val="en-GB"/>
        </w:rPr>
        <w:t xml:space="preserve"> </w:t>
      </w:r>
      <w:r w:rsidR="00EA0B84">
        <w:rPr>
          <w:lang w:val="en-GB"/>
        </w:rPr>
        <w:t>2.15.2</w:t>
      </w:r>
      <w:r w:rsidR="00B66AF1">
        <w:rPr>
          <w:lang w:val="en-GB"/>
        </w:rPr>
        <w:t xml:space="preserve"> </w:t>
      </w:r>
      <w:r w:rsidR="00F671B1">
        <w:rPr>
          <w:lang w:val="en-GB"/>
        </w:rPr>
        <w:t xml:space="preserve">for </w:t>
      </w:r>
      <w:r w:rsidR="00EA0B84">
        <w:rPr>
          <w:lang w:val="en-GB"/>
        </w:rPr>
        <w:t>64</w:t>
      </w:r>
      <w:r w:rsidR="00F671B1">
        <w:rPr>
          <w:lang w:val="en-GB"/>
        </w:rPr>
        <w:t>X</w:t>
      </w:r>
      <w:r w:rsidR="00EA0B84">
        <w:rPr>
          <w:lang w:val="en-GB"/>
        </w:rPr>
        <w:t xml:space="preserve"> in Windows</w:t>
      </w:r>
      <w:r>
        <w:rPr>
          <w:lang w:val="en-GB"/>
        </w:rPr>
        <w:t>.</w:t>
      </w:r>
    </w:p>
    <w:p w:rsidR="000D27D6" w:rsidRPr="00937399" w:rsidRDefault="00F963B4" w:rsidP="00B67623">
      <w:pPr>
        <w:numPr>
          <w:ilvl w:val="0"/>
          <w:numId w:val="2"/>
        </w:numPr>
        <w:jc w:val="both"/>
        <w:rPr>
          <w:u w:val="single"/>
          <w:lang w:val="en-GB"/>
        </w:rPr>
      </w:pPr>
      <w:r>
        <w:rPr>
          <w:lang w:val="en-GB"/>
        </w:rPr>
        <w:t>E</w:t>
      </w:r>
      <w:r w:rsidR="000D27D6" w:rsidRPr="00937399">
        <w:rPr>
          <w:lang w:val="en-GB"/>
        </w:rPr>
        <w:t>liminate from TA, TB</w:t>
      </w:r>
      <w:r w:rsidR="003E34A3">
        <w:rPr>
          <w:lang w:val="en-GB"/>
        </w:rPr>
        <w:t>,</w:t>
      </w:r>
      <w:r w:rsidR="000D27D6" w:rsidRPr="00937399">
        <w:rPr>
          <w:lang w:val="en-GB"/>
        </w:rPr>
        <w:t xml:space="preserve"> TC</w:t>
      </w:r>
      <w:r w:rsidR="003E34A3">
        <w:rPr>
          <w:lang w:val="en-GB"/>
        </w:rPr>
        <w:t>, TD, TT</w:t>
      </w:r>
      <w:r w:rsidR="00D24829">
        <w:rPr>
          <w:lang w:val="en-GB"/>
        </w:rPr>
        <w:t>,</w:t>
      </w:r>
      <w:r w:rsidR="003E34A3">
        <w:rPr>
          <w:lang w:val="en-GB"/>
        </w:rPr>
        <w:t xml:space="preserve"> TE</w:t>
      </w:r>
      <w:r w:rsidR="00D24829">
        <w:rPr>
          <w:lang w:val="en-GB"/>
        </w:rPr>
        <w:t xml:space="preserve"> and TL</w:t>
      </w:r>
      <w:r w:rsidR="000D27D6" w:rsidRPr="00937399">
        <w:rPr>
          <w:lang w:val="en-GB"/>
        </w:rPr>
        <w:t xml:space="preserve"> files the empty colum</w:t>
      </w:r>
      <w:r w:rsidR="00B47465" w:rsidRPr="00937399">
        <w:rPr>
          <w:lang w:val="en-GB"/>
        </w:rPr>
        <w:t>n</w:t>
      </w:r>
      <w:r w:rsidR="000D27D6" w:rsidRPr="00937399">
        <w:rPr>
          <w:lang w:val="en-GB"/>
        </w:rPr>
        <w:t>s</w:t>
      </w:r>
      <w:r w:rsidR="00AF61C4">
        <w:rPr>
          <w:lang w:val="en-GB"/>
        </w:rPr>
        <w:t xml:space="preserve"> and rows</w:t>
      </w:r>
      <w:r w:rsidR="00B645AE">
        <w:rPr>
          <w:lang w:val="en-GB"/>
        </w:rPr>
        <w:t xml:space="preserve">; </w:t>
      </w:r>
      <w:r w:rsidR="00B97E4A">
        <w:rPr>
          <w:lang w:val="en-GB"/>
        </w:rPr>
        <w:br/>
      </w:r>
      <w:r w:rsidR="00B97E4A" w:rsidRPr="00817EDC">
        <w:rPr>
          <w:u w:val="single"/>
          <w:lang w:val="en-GB"/>
        </w:rPr>
        <w:t>I</w:t>
      </w:r>
      <w:r w:rsidR="00B645AE" w:rsidRPr="00937399">
        <w:rPr>
          <w:u w:val="single"/>
          <w:lang w:val="en-GB"/>
        </w:rPr>
        <w:t xml:space="preserve">f </w:t>
      </w:r>
      <w:r w:rsidR="00B97E4A">
        <w:rPr>
          <w:u w:val="single"/>
          <w:lang w:val="en-GB"/>
        </w:rPr>
        <w:t xml:space="preserve">the </w:t>
      </w:r>
      <w:r w:rsidR="002A6446">
        <w:rPr>
          <w:u w:val="single"/>
          <w:lang w:val="en-GB"/>
        </w:rPr>
        <w:t>operation</w:t>
      </w:r>
      <w:r w:rsidR="00B97E4A">
        <w:rPr>
          <w:u w:val="single"/>
          <w:lang w:val="en-GB"/>
        </w:rPr>
        <w:t xml:space="preserve"> above will not be </w:t>
      </w:r>
      <w:r w:rsidR="00B645AE" w:rsidRPr="00937399">
        <w:rPr>
          <w:u w:val="single"/>
          <w:lang w:val="en-GB"/>
        </w:rPr>
        <w:t xml:space="preserve">done, you could </w:t>
      </w:r>
      <w:r w:rsidR="00937399" w:rsidRPr="00937399">
        <w:rPr>
          <w:u w:val="single"/>
          <w:lang w:val="en-GB"/>
        </w:rPr>
        <w:t>have</w:t>
      </w:r>
      <w:r w:rsidR="00B645AE" w:rsidRPr="00937399">
        <w:rPr>
          <w:u w:val="single"/>
          <w:lang w:val="en-GB"/>
        </w:rPr>
        <w:t xml:space="preserve"> some problem</w:t>
      </w:r>
      <w:r w:rsidR="00937399" w:rsidRPr="00937399">
        <w:rPr>
          <w:u w:val="single"/>
          <w:lang w:val="en-GB"/>
        </w:rPr>
        <w:t>s</w:t>
      </w:r>
      <w:r w:rsidR="00B645AE" w:rsidRPr="00937399">
        <w:rPr>
          <w:u w:val="single"/>
          <w:lang w:val="en-GB"/>
        </w:rPr>
        <w:t xml:space="preserve"> in the reading of the files</w:t>
      </w:r>
      <w:r w:rsidR="00937399">
        <w:rPr>
          <w:u w:val="single"/>
          <w:lang w:val="en-GB"/>
        </w:rPr>
        <w:t>;</w:t>
      </w:r>
    </w:p>
    <w:p w:rsidR="002A6446" w:rsidRDefault="009F418E" w:rsidP="002A6446">
      <w:pPr>
        <w:numPr>
          <w:ilvl w:val="0"/>
          <w:numId w:val="2"/>
        </w:numPr>
        <w:jc w:val="both"/>
        <w:rPr>
          <w:lang w:val="en-GB"/>
        </w:rPr>
      </w:pPr>
      <w:r>
        <w:rPr>
          <w:lang w:val="en-GB"/>
        </w:rPr>
        <w:t>The names of the fields in TA, TB, TC</w:t>
      </w:r>
      <w:r w:rsidR="003E34A3">
        <w:rPr>
          <w:lang w:val="en-GB"/>
        </w:rPr>
        <w:t>, TD, TT</w:t>
      </w:r>
      <w:r w:rsidR="00D24829">
        <w:rPr>
          <w:lang w:val="en-GB"/>
        </w:rPr>
        <w:t>,</w:t>
      </w:r>
      <w:r w:rsidR="003E34A3">
        <w:rPr>
          <w:lang w:val="en-GB"/>
        </w:rPr>
        <w:t xml:space="preserve"> TE</w:t>
      </w:r>
      <w:r>
        <w:rPr>
          <w:lang w:val="en-GB"/>
        </w:rPr>
        <w:t xml:space="preserve"> </w:t>
      </w:r>
      <w:r w:rsidR="00D24829">
        <w:rPr>
          <w:lang w:val="en-GB"/>
        </w:rPr>
        <w:t xml:space="preserve">and TL </w:t>
      </w:r>
      <w:r>
        <w:rPr>
          <w:lang w:val="en-GB"/>
        </w:rPr>
        <w:t xml:space="preserve">files have to be in English. Specifically, the fields requested to run </w:t>
      </w:r>
      <w:proofErr w:type="spellStart"/>
      <w:smartTag w:uri="urn:schemas-microsoft-com:office:smarttags" w:element="City">
        <w:r w:rsidR="007C601D">
          <w:rPr>
            <w:lang w:val="en-GB"/>
          </w:rPr>
          <w:t>RoME</w:t>
        </w:r>
      </w:smartTag>
      <w:proofErr w:type="spellEnd"/>
      <w:r>
        <w:rPr>
          <w:lang w:val="en-GB"/>
        </w:rPr>
        <w:t xml:space="preserve"> are</w:t>
      </w:r>
      <w:r w:rsidR="00BB40B1">
        <w:rPr>
          <w:lang w:val="en-GB"/>
        </w:rPr>
        <w:t xml:space="preserve"> in the template formats contained in </w:t>
      </w:r>
      <w:proofErr w:type="spellStart"/>
      <w:smartTag w:uri="urn:schemas-microsoft-com:office:smarttags" w:element="City">
        <w:smartTag w:uri="urn:schemas-microsoft-com:office:smarttags" w:element="place">
          <w:r w:rsidR="00BB40B1">
            <w:rPr>
              <w:lang w:val="en-GB"/>
            </w:rPr>
            <w:t>RoME</w:t>
          </w:r>
        </w:smartTag>
      </w:smartTag>
      <w:proofErr w:type="spellEnd"/>
      <w:r w:rsidR="00BB40B1">
        <w:rPr>
          <w:lang w:val="en-GB"/>
        </w:rPr>
        <w:t xml:space="preserve"> folder</w:t>
      </w:r>
      <w:r w:rsidR="00E87728">
        <w:rPr>
          <w:rStyle w:val="Rimandonotaapidipagina"/>
          <w:lang w:val="en-GB"/>
        </w:rPr>
        <w:footnoteReference w:id="11"/>
      </w:r>
      <w:r w:rsidR="00BB40B1">
        <w:rPr>
          <w:lang w:val="en-GB"/>
        </w:rPr>
        <w:t>.</w:t>
      </w:r>
    </w:p>
    <w:p w:rsidR="002A6446" w:rsidRDefault="002A6446" w:rsidP="002A6446">
      <w:pPr>
        <w:ind w:left="720"/>
        <w:jc w:val="both"/>
        <w:rPr>
          <w:b/>
          <w:lang w:val="en-GB"/>
        </w:rPr>
      </w:pPr>
    </w:p>
    <w:p w:rsidR="003E34A3" w:rsidRPr="002A6446" w:rsidRDefault="003E34A3" w:rsidP="002A6446">
      <w:pPr>
        <w:jc w:val="both"/>
        <w:rPr>
          <w:b/>
          <w:lang w:val="en-GB"/>
        </w:rPr>
      </w:pPr>
      <w:r w:rsidRPr="002A6446">
        <w:rPr>
          <w:b/>
          <w:lang w:val="en-GB"/>
        </w:rPr>
        <w:t xml:space="preserve">ATTENTION: </w:t>
      </w:r>
    </w:p>
    <w:p w:rsidR="00C07DBE" w:rsidRDefault="00550984" w:rsidP="002A6446">
      <w:pPr>
        <w:jc w:val="both"/>
        <w:rPr>
          <w:b/>
          <w:lang w:val="en-GB"/>
        </w:rPr>
      </w:pPr>
      <w:r>
        <w:rPr>
          <w:b/>
          <w:lang w:val="en-GB"/>
        </w:rPr>
        <w:t xml:space="preserve">If you are </w:t>
      </w:r>
      <w:r w:rsidR="002A6446">
        <w:rPr>
          <w:b/>
          <w:lang w:val="en-GB"/>
        </w:rPr>
        <w:t>creating</w:t>
      </w:r>
      <w:r>
        <w:rPr>
          <w:b/>
          <w:lang w:val="en-GB"/>
        </w:rPr>
        <w:t xml:space="preserve"> .csv format with Microsoft Excel </w:t>
      </w:r>
      <w:r w:rsidRPr="002A6446">
        <w:rPr>
          <w:b/>
          <w:lang w:val="en-GB"/>
        </w:rPr>
        <w:t>®</w:t>
      </w:r>
      <w:r>
        <w:rPr>
          <w:b/>
          <w:lang w:val="en-GB"/>
        </w:rPr>
        <w:t xml:space="preserve"> or similar software, pay attention to the precision of numbers. In fact, i.e. if I save  the number 1.234567, but in Excel it is displayed as 1.2345, when I </w:t>
      </w:r>
      <w:r w:rsidR="00FF2862">
        <w:rPr>
          <w:b/>
          <w:lang w:val="en-GB"/>
        </w:rPr>
        <w:t>create</w:t>
      </w:r>
      <w:r>
        <w:rPr>
          <w:b/>
          <w:lang w:val="en-GB"/>
        </w:rPr>
        <w:t xml:space="preserve"> </w:t>
      </w:r>
      <w:r w:rsidR="00FF2862">
        <w:rPr>
          <w:b/>
          <w:lang w:val="en-GB"/>
        </w:rPr>
        <w:t>the</w:t>
      </w:r>
      <w:r>
        <w:rPr>
          <w:b/>
          <w:lang w:val="en-GB"/>
        </w:rPr>
        <w:t xml:space="preserve"> .csv file, the number saved actually will be 1.2345</w:t>
      </w:r>
      <w:r w:rsidR="006F4DDA">
        <w:rPr>
          <w:b/>
          <w:lang w:val="en-GB"/>
        </w:rPr>
        <w:t>.</w:t>
      </w:r>
      <w:r w:rsidR="00F36A08">
        <w:rPr>
          <w:b/>
          <w:lang w:val="en-GB"/>
        </w:rPr>
        <w:t xml:space="preserve"> Then, be careful that all the digits are displayed before creating the .csv file.</w:t>
      </w:r>
    </w:p>
    <w:p w:rsidR="00207C0F" w:rsidRDefault="00207C0F" w:rsidP="00207C0F">
      <w:pPr>
        <w:jc w:val="both"/>
        <w:rPr>
          <w:lang w:val="en-GB"/>
        </w:rPr>
      </w:pPr>
    </w:p>
    <w:p w:rsidR="00375BB9" w:rsidRDefault="00471914" w:rsidP="00375BB9">
      <w:pPr>
        <w:jc w:val="both"/>
        <w:rPr>
          <w:lang w:val="en-GB"/>
        </w:rPr>
      </w:pPr>
      <w:r w:rsidRPr="00DB58E9">
        <w:rPr>
          <w:b/>
          <w:lang w:val="en-GB"/>
        </w:rPr>
        <w:t>ATTENTION</w:t>
      </w:r>
      <w:r>
        <w:rPr>
          <w:lang w:val="en-GB"/>
        </w:rPr>
        <w:t>: TA, TB and TC tables names are mandatory in both formats. The user can decide to check also TD and/or TT, selecting “before_2012”, as well as decide to check TA, TB and TC files in format “after_2012” without checking TE</w:t>
      </w:r>
      <w:r w:rsidR="00D24829">
        <w:rPr>
          <w:lang w:val="en-GB"/>
        </w:rPr>
        <w:t xml:space="preserve"> and/or TL</w:t>
      </w:r>
      <w:r>
        <w:rPr>
          <w:lang w:val="en-GB"/>
        </w:rPr>
        <w:t>.</w:t>
      </w:r>
    </w:p>
    <w:p w:rsidR="002A6446" w:rsidRDefault="004B3A4A" w:rsidP="00375BB9">
      <w:pPr>
        <w:jc w:val="both"/>
        <w:rPr>
          <w:lang w:val="en-GB"/>
        </w:rPr>
      </w:pPr>
      <w:r>
        <w:rPr>
          <w:lang w:val="en-GB"/>
        </w:rPr>
        <w:t xml:space="preserve">If </w:t>
      </w:r>
      <w:r w:rsidR="002A6446" w:rsidRPr="002A6446">
        <w:rPr>
          <w:lang w:val="en-GB"/>
        </w:rPr>
        <w:t>the user decide to</w:t>
      </w:r>
      <w:r w:rsidR="002A6446">
        <w:rPr>
          <w:lang w:val="en-GB"/>
        </w:rPr>
        <w:t xml:space="preserve"> create R-</w:t>
      </w:r>
      <w:proofErr w:type="spellStart"/>
      <w:r w:rsidR="002A6446">
        <w:rPr>
          <w:lang w:val="en-GB"/>
        </w:rPr>
        <w:t>sufi</w:t>
      </w:r>
      <w:proofErr w:type="spellEnd"/>
      <w:r w:rsidR="002A6446">
        <w:rPr>
          <w:lang w:val="en-GB"/>
        </w:rPr>
        <w:t xml:space="preserve"> files, he/she has to answer </w:t>
      </w:r>
      <w:r>
        <w:rPr>
          <w:lang w:val="en-GB"/>
        </w:rPr>
        <w:t xml:space="preserve"> </w:t>
      </w:r>
      <w:r w:rsidR="006539A8">
        <w:rPr>
          <w:lang w:val="en-GB"/>
        </w:rPr>
        <w:t>Y in the console,</w:t>
      </w:r>
      <w:r w:rsidR="002A6446">
        <w:rPr>
          <w:lang w:val="en-GB"/>
        </w:rPr>
        <w:t xml:space="preserve"> indicate the GSA and the year when asked. </w:t>
      </w:r>
    </w:p>
    <w:p w:rsidR="00CD7501" w:rsidRDefault="002A6446" w:rsidP="00375BB9">
      <w:pPr>
        <w:jc w:val="both"/>
        <w:rPr>
          <w:lang w:val="en-GB"/>
        </w:rPr>
      </w:pPr>
      <w:r>
        <w:rPr>
          <w:lang w:val="en-GB"/>
        </w:rPr>
        <w:t xml:space="preserve">If </w:t>
      </w:r>
      <w:r w:rsidRPr="002A6446">
        <w:rPr>
          <w:lang w:val="en-GB"/>
        </w:rPr>
        <w:t>the user decide to</w:t>
      </w:r>
      <w:r>
        <w:rPr>
          <w:lang w:val="en-GB"/>
        </w:rPr>
        <w:t xml:space="preserve"> create global R-</w:t>
      </w:r>
      <w:proofErr w:type="spellStart"/>
      <w:r>
        <w:rPr>
          <w:lang w:val="en-GB"/>
        </w:rPr>
        <w:t>sufi</w:t>
      </w:r>
      <w:proofErr w:type="spellEnd"/>
      <w:r>
        <w:rPr>
          <w:lang w:val="en-GB"/>
        </w:rPr>
        <w:t xml:space="preserve"> files from one year to another one, he/she has to answer  Y in the console, indicate the start and the end year when asked.  In this second case, before answering </w:t>
      </w:r>
      <w:r w:rsidR="00D20BA9">
        <w:rPr>
          <w:lang w:val="en-GB"/>
        </w:rPr>
        <w:t xml:space="preserve"> </w:t>
      </w:r>
      <w:r w:rsidR="006539A8">
        <w:rPr>
          <w:lang w:val="en-GB"/>
        </w:rPr>
        <w:t>Y</w:t>
      </w:r>
      <w:r w:rsidR="00D20BA9">
        <w:rPr>
          <w:lang w:val="en-GB"/>
        </w:rPr>
        <w:t xml:space="preserve">, check that all the </w:t>
      </w:r>
      <w:proofErr w:type="spellStart"/>
      <w:r w:rsidR="00D20BA9">
        <w:rPr>
          <w:lang w:val="en-GB"/>
        </w:rPr>
        <w:t>RSufi</w:t>
      </w:r>
      <w:proofErr w:type="spellEnd"/>
      <w:r w:rsidR="00D20BA9">
        <w:rPr>
          <w:lang w:val="en-GB"/>
        </w:rPr>
        <w:t xml:space="preserve"> files for all the years checked are stored in files </w:t>
      </w:r>
      <w:r w:rsidR="00D20BA9" w:rsidRPr="00D20BA9">
        <w:rPr>
          <w:i/>
          <w:lang w:val="en-GB"/>
        </w:rPr>
        <w:t xml:space="preserve">R-Sufi </w:t>
      </w:r>
      <w:r w:rsidR="00D20BA9" w:rsidRPr="00D20BA9">
        <w:rPr>
          <w:lang w:val="en-GB"/>
        </w:rPr>
        <w:t>directory</w:t>
      </w:r>
      <w:r w:rsidR="00D20BA9">
        <w:rPr>
          <w:lang w:val="en-GB"/>
        </w:rPr>
        <w:t>.</w:t>
      </w:r>
    </w:p>
    <w:p w:rsidR="00DB58E9" w:rsidRDefault="00DB58E9" w:rsidP="00375BB9">
      <w:pPr>
        <w:jc w:val="both"/>
        <w:rPr>
          <w:lang w:val="en-GB"/>
        </w:rPr>
      </w:pPr>
    </w:p>
    <w:p w:rsidR="00D73CF1" w:rsidRDefault="00041163" w:rsidP="0029184D">
      <w:pPr>
        <w:jc w:val="both"/>
        <w:rPr>
          <w:b/>
          <w:u w:val="single"/>
          <w:lang w:val="en-GB"/>
        </w:rPr>
      </w:pPr>
      <w:r w:rsidRPr="00E807BD">
        <w:rPr>
          <w:b/>
          <w:u w:val="single"/>
          <w:lang w:val="en-GB"/>
        </w:rPr>
        <w:t>ATTENTION: TA, TB</w:t>
      </w:r>
      <w:r w:rsidR="003E34A3" w:rsidRPr="00E807BD">
        <w:rPr>
          <w:b/>
          <w:u w:val="single"/>
          <w:lang w:val="en-GB"/>
        </w:rPr>
        <w:t>,</w:t>
      </w:r>
      <w:r w:rsidRPr="00E807BD">
        <w:rPr>
          <w:b/>
          <w:u w:val="single"/>
          <w:lang w:val="en-GB"/>
        </w:rPr>
        <w:t>TC</w:t>
      </w:r>
      <w:r w:rsidR="00D24829">
        <w:rPr>
          <w:b/>
          <w:u w:val="single"/>
          <w:lang w:val="en-GB"/>
        </w:rPr>
        <w:t xml:space="preserve">, TD, TT, </w:t>
      </w:r>
      <w:r w:rsidR="003E34A3" w:rsidRPr="00E807BD">
        <w:rPr>
          <w:b/>
          <w:u w:val="single"/>
          <w:lang w:val="en-GB"/>
        </w:rPr>
        <w:t>TE</w:t>
      </w:r>
      <w:r w:rsidR="00D24829">
        <w:rPr>
          <w:b/>
          <w:u w:val="single"/>
          <w:lang w:val="en-GB"/>
        </w:rPr>
        <w:t xml:space="preserve"> and TL</w:t>
      </w:r>
      <w:r w:rsidR="00D73CF1" w:rsidRPr="00E807BD">
        <w:rPr>
          <w:b/>
          <w:u w:val="single"/>
          <w:lang w:val="en-GB"/>
        </w:rPr>
        <w:t xml:space="preserve"> files have to be closed during the running.</w:t>
      </w:r>
    </w:p>
    <w:p w:rsidR="0029184D" w:rsidRDefault="0029184D" w:rsidP="0029184D">
      <w:pPr>
        <w:jc w:val="both"/>
        <w:rPr>
          <w:b/>
          <w:u w:val="single"/>
          <w:lang w:val="en-GB"/>
        </w:rPr>
      </w:pPr>
    </w:p>
    <w:p w:rsidR="0029184D" w:rsidRDefault="0029184D" w:rsidP="0029184D">
      <w:pPr>
        <w:jc w:val="both"/>
        <w:rPr>
          <w:b/>
          <w:u w:val="single"/>
          <w:lang w:val="en-GB"/>
        </w:rPr>
      </w:pPr>
      <w:r>
        <w:rPr>
          <w:b/>
          <w:u w:val="single"/>
          <w:lang w:val="en-GB"/>
        </w:rPr>
        <w:t>Even TA, TB, TC, TD</w:t>
      </w:r>
      <w:r w:rsidR="00D24829">
        <w:rPr>
          <w:b/>
          <w:u w:val="single"/>
          <w:lang w:val="en-GB"/>
        </w:rPr>
        <w:t xml:space="preserve">, TT, </w:t>
      </w:r>
      <w:r>
        <w:rPr>
          <w:b/>
          <w:u w:val="single"/>
          <w:lang w:val="en-GB"/>
        </w:rPr>
        <w:t>TE</w:t>
      </w:r>
      <w:r w:rsidR="00D24829">
        <w:rPr>
          <w:b/>
          <w:u w:val="single"/>
          <w:lang w:val="en-GB"/>
        </w:rPr>
        <w:t xml:space="preserve"> and TL</w:t>
      </w:r>
      <w:r>
        <w:rPr>
          <w:b/>
          <w:u w:val="single"/>
          <w:lang w:val="en-GB"/>
        </w:rPr>
        <w:t xml:space="preserve"> files regarding more than one year could be checked by </w:t>
      </w:r>
      <w:proofErr w:type="spellStart"/>
      <w:r>
        <w:rPr>
          <w:b/>
          <w:u w:val="single"/>
          <w:lang w:val="en-GB"/>
        </w:rPr>
        <w:t>RoME</w:t>
      </w:r>
      <w:proofErr w:type="spellEnd"/>
      <w:r>
        <w:rPr>
          <w:b/>
          <w:u w:val="single"/>
          <w:lang w:val="en-GB"/>
        </w:rPr>
        <w:t xml:space="preserve"> version </w:t>
      </w:r>
      <w:r w:rsidR="00787003">
        <w:rPr>
          <w:b/>
          <w:u w:val="single"/>
          <w:lang w:val="en-GB"/>
        </w:rPr>
        <w:t>&gt;=</w:t>
      </w:r>
      <w:r>
        <w:rPr>
          <w:b/>
          <w:u w:val="single"/>
          <w:lang w:val="en-GB"/>
        </w:rPr>
        <w:t>1.3.1.</w:t>
      </w:r>
    </w:p>
    <w:p w:rsidR="0029184D" w:rsidRDefault="0029184D" w:rsidP="00300860">
      <w:pPr>
        <w:ind w:left="720"/>
        <w:jc w:val="both"/>
        <w:rPr>
          <w:b/>
          <w:u w:val="single"/>
          <w:lang w:val="en-GB"/>
        </w:rPr>
      </w:pPr>
    </w:p>
    <w:p w:rsidR="00300860" w:rsidRPr="00E807BD" w:rsidRDefault="00300860" w:rsidP="00300860">
      <w:pPr>
        <w:ind w:left="720"/>
        <w:jc w:val="both"/>
        <w:rPr>
          <w:b/>
          <w:u w:val="single"/>
          <w:lang w:val="en-GB"/>
        </w:rPr>
      </w:pPr>
    </w:p>
    <w:p w:rsidR="00B2613E" w:rsidRDefault="00BB261D" w:rsidP="00B67623">
      <w:pPr>
        <w:numPr>
          <w:ilvl w:val="0"/>
          <w:numId w:val="2"/>
        </w:numPr>
        <w:jc w:val="both"/>
        <w:rPr>
          <w:lang w:val="en-GB"/>
        </w:rPr>
      </w:pPr>
      <w:r w:rsidRPr="00B2613E">
        <w:rPr>
          <w:lang w:val="en-GB"/>
        </w:rPr>
        <w:t xml:space="preserve">During </w:t>
      </w:r>
      <w:r w:rsidR="005747C8" w:rsidRPr="00B2613E">
        <w:rPr>
          <w:lang w:val="en-GB"/>
        </w:rPr>
        <w:t>the check procedure a message with the outcome of each check will be displayed; if the procedure</w:t>
      </w:r>
      <w:r w:rsidR="00211BBC" w:rsidRPr="00B2613E">
        <w:rPr>
          <w:lang w:val="en-GB"/>
        </w:rPr>
        <w:t xml:space="preserve"> will stop, you have to open</w:t>
      </w:r>
      <w:r w:rsidR="005747C8" w:rsidRPr="00B2613E">
        <w:rPr>
          <w:lang w:val="en-GB"/>
        </w:rPr>
        <w:t xml:space="preserve"> </w:t>
      </w:r>
      <w:r w:rsidR="00537AA1" w:rsidRPr="00B2613E">
        <w:rPr>
          <w:lang w:val="en-GB"/>
        </w:rPr>
        <w:t xml:space="preserve">the </w:t>
      </w:r>
      <w:proofErr w:type="spellStart"/>
      <w:r w:rsidR="00211BBC" w:rsidRPr="00B2613E">
        <w:rPr>
          <w:i/>
          <w:lang w:val="en-GB"/>
        </w:rPr>
        <w:t>Logfile</w:t>
      </w:r>
      <w:proofErr w:type="spellEnd"/>
      <w:r w:rsidR="00537AA1" w:rsidRPr="00B2613E">
        <w:rPr>
          <w:i/>
          <w:lang w:val="en-GB"/>
        </w:rPr>
        <w:t xml:space="preserve"> </w:t>
      </w:r>
      <w:r w:rsidR="00537AA1" w:rsidRPr="00B2613E">
        <w:rPr>
          <w:lang w:val="en-GB"/>
        </w:rPr>
        <w:t xml:space="preserve">saved in the folder </w:t>
      </w:r>
      <w:proofErr w:type="spellStart"/>
      <w:r w:rsidR="00537AA1" w:rsidRPr="00B2613E">
        <w:rPr>
          <w:lang w:val="en-GB"/>
        </w:rPr>
        <w:t>Logf</w:t>
      </w:r>
      <w:r w:rsidR="00804F56" w:rsidRPr="00B2613E">
        <w:rPr>
          <w:lang w:val="en-GB"/>
        </w:rPr>
        <w:t>i</w:t>
      </w:r>
      <w:r w:rsidR="00537AA1" w:rsidRPr="00B2613E">
        <w:rPr>
          <w:lang w:val="en-GB"/>
        </w:rPr>
        <w:t>l</w:t>
      </w:r>
      <w:r w:rsidR="00804F56" w:rsidRPr="00B2613E">
        <w:rPr>
          <w:lang w:val="en-GB"/>
        </w:rPr>
        <w:t>e</w:t>
      </w:r>
      <w:r w:rsidR="00537AA1" w:rsidRPr="00B2613E">
        <w:rPr>
          <w:lang w:val="en-GB"/>
        </w:rPr>
        <w:t>s</w:t>
      </w:r>
      <w:proofErr w:type="spellEnd"/>
      <w:r w:rsidR="00537AA1" w:rsidRPr="00B2613E">
        <w:rPr>
          <w:lang w:val="en-GB"/>
        </w:rPr>
        <w:t xml:space="preserve"> and named with date and time</w:t>
      </w:r>
      <w:r w:rsidR="005747C8" w:rsidRPr="00B2613E">
        <w:rPr>
          <w:lang w:val="en-GB"/>
        </w:rPr>
        <w:t>, correct the errors indicated and run again the code</w:t>
      </w:r>
      <w:r w:rsidR="00211BBC" w:rsidRPr="00B2613E">
        <w:rPr>
          <w:lang w:val="en-GB"/>
        </w:rPr>
        <w:t>.</w:t>
      </w:r>
      <w:r w:rsidR="00A15852" w:rsidRPr="00B2613E">
        <w:rPr>
          <w:lang w:val="en-GB"/>
        </w:rPr>
        <w:t xml:space="preserve"> </w:t>
      </w:r>
    </w:p>
    <w:p w:rsidR="00920261" w:rsidRPr="00B2613E" w:rsidRDefault="005747C8" w:rsidP="00B67623">
      <w:pPr>
        <w:numPr>
          <w:ilvl w:val="0"/>
          <w:numId w:val="2"/>
        </w:numPr>
        <w:jc w:val="both"/>
        <w:rPr>
          <w:lang w:val="en-GB"/>
        </w:rPr>
      </w:pPr>
      <w:r w:rsidRPr="00B2613E">
        <w:rPr>
          <w:lang w:val="en-GB"/>
        </w:rPr>
        <w:t xml:space="preserve">Even if all the checks will be completed, the </w:t>
      </w:r>
      <w:proofErr w:type="spellStart"/>
      <w:r w:rsidR="00766243" w:rsidRPr="00B2613E">
        <w:rPr>
          <w:i/>
          <w:lang w:val="en-GB"/>
        </w:rPr>
        <w:t>Logfile</w:t>
      </w:r>
      <w:proofErr w:type="spellEnd"/>
      <w:r w:rsidRPr="00B2613E">
        <w:rPr>
          <w:lang w:val="en-GB"/>
        </w:rPr>
        <w:t xml:space="preserve"> will contain the outcome of the checks (positive in this case) and the warning</w:t>
      </w:r>
      <w:r w:rsidR="00920261" w:rsidRPr="00B2613E">
        <w:rPr>
          <w:lang w:val="en-GB"/>
        </w:rPr>
        <w:t>s, that should be read as well.</w:t>
      </w:r>
    </w:p>
    <w:p w:rsidR="00920261" w:rsidRDefault="00920261" w:rsidP="00B67623">
      <w:pPr>
        <w:numPr>
          <w:ilvl w:val="0"/>
          <w:numId w:val="2"/>
        </w:numPr>
        <w:jc w:val="both"/>
        <w:rPr>
          <w:lang w:val="en-GB"/>
        </w:rPr>
      </w:pPr>
      <w:r>
        <w:rPr>
          <w:lang w:val="en-GB"/>
        </w:rPr>
        <w:t>At the end of the check procedure you will find in the Graphs directory all the graphical output</w:t>
      </w:r>
      <w:r w:rsidR="009F18EE">
        <w:rPr>
          <w:lang w:val="en-GB"/>
        </w:rPr>
        <w:t>s</w:t>
      </w:r>
      <w:r w:rsidR="00C436E6">
        <w:rPr>
          <w:lang w:val="en-GB"/>
        </w:rPr>
        <w:t xml:space="preserve"> produced.</w:t>
      </w:r>
    </w:p>
    <w:p w:rsidR="00E72429" w:rsidRDefault="00E72429" w:rsidP="00B67623">
      <w:pPr>
        <w:numPr>
          <w:ilvl w:val="0"/>
          <w:numId w:val="2"/>
        </w:numPr>
        <w:jc w:val="both"/>
        <w:rPr>
          <w:lang w:val="en-GB"/>
        </w:rPr>
      </w:pPr>
      <w:r>
        <w:rPr>
          <w:lang w:val="en-GB"/>
        </w:rPr>
        <w:t xml:space="preserve">After the check of </w:t>
      </w:r>
      <w:r w:rsidR="00BB261D">
        <w:rPr>
          <w:lang w:val="en-GB"/>
        </w:rPr>
        <w:t xml:space="preserve">a </w:t>
      </w:r>
      <w:r>
        <w:rPr>
          <w:lang w:val="en-GB"/>
        </w:rPr>
        <w:t xml:space="preserve">single year, if the user </w:t>
      </w:r>
      <w:r w:rsidR="00477B79">
        <w:rPr>
          <w:lang w:val="en-GB"/>
        </w:rPr>
        <w:t xml:space="preserve">answered </w:t>
      </w:r>
      <w:r w:rsidR="00537AA1">
        <w:rPr>
          <w:lang w:val="en-GB"/>
        </w:rPr>
        <w:t>Y</w:t>
      </w:r>
      <w:r w:rsidR="00477B79">
        <w:rPr>
          <w:lang w:val="en-GB"/>
        </w:rPr>
        <w:t xml:space="preserve"> when asked</w:t>
      </w:r>
      <w:r>
        <w:rPr>
          <w:lang w:val="en-GB"/>
        </w:rPr>
        <w:t xml:space="preserve">, R-Sufi files will be created and stored in </w:t>
      </w:r>
      <w:r w:rsidRPr="00E72429">
        <w:rPr>
          <w:lang w:val="en-GB"/>
        </w:rPr>
        <w:t>files R-Sufi</w:t>
      </w:r>
      <w:r>
        <w:rPr>
          <w:lang w:val="en-GB"/>
        </w:rPr>
        <w:t xml:space="preserve"> directory</w:t>
      </w:r>
      <w:r w:rsidR="00477B79">
        <w:rPr>
          <w:lang w:val="en-GB"/>
        </w:rPr>
        <w:t xml:space="preserve"> for that year of data</w:t>
      </w:r>
      <w:r>
        <w:rPr>
          <w:lang w:val="en-GB"/>
        </w:rPr>
        <w:t>.</w:t>
      </w:r>
    </w:p>
    <w:p w:rsidR="00A15852" w:rsidRDefault="00E72429" w:rsidP="00817EDC">
      <w:pPr>
        <w:ind w:left="720"/>
        <w:jc w:val="both"/>
        <w:rPr>
          <w:lang w:val="en-GB"/>
        </w:rPr>
      </w:pPr>
      <w:r w:rsidRPr="00C60523">
        <w:rPr>
          <w:lang w:val="en-GB"/>
        </w:rPr>
        <w:t xml:space="preserve">After the check and a number of years, if the user </w:t>
      </w:r>
      <w:r w:rsidR="00477B79">
        <w:rPr>
          <w:lang w:val="en-GB"/>
        </w:rPr>
        <w:t>answered Y</w:t>
      </w:r>
      <w:r w:rsidRPr="00C60523">
        <w:rPr>
          <w:lang w:val="en-GB"/>
        </w:rPr>
        <w:t xml:space="preserve"> in </w:t>
      </w:r>
      <w:r w:rsidR="00537AA1">
        <w:rPr>
          <w:lang w:val="en-GB"/>
        </w:rPr>
        <w:t>the console</w:t>
      </w:r>
      <w:r w:rsidR="00477B79">
        <w:rPr>
          <w:lang w:val="en-GB"/>
        </w:rPr>
        <w:t xml:space="preserve"> indicating</w:t>
      </w:r>
      <w:r w:rsidRPr="00C60523">
        <w:rPr>
          <w:lang w:val="en-GB"/>
        </w:rPr>
        <w:t xml:space="preserve"> </w:t>
      </w:r>
      <w:proofErr w:type="spellStart"/>
      <w:r w:rsidRPr="00C60523">
        <w:rPr>
          <w:rFonts w:ascii="Courier New" w:hAnsi="Courier New" w:cs="Courier New"/>
          <w:lang w:val="en-GB"/>
        </w:rPr>
        <w:t>Year_start</w:t>
      </w:r>
      <w:proofErr w:type="spellEnd"/>
      <w:r w:rsidRPr="00C60523">
        <w:rPr>
          <w:lang w:val="en-GB"/>
        </w:rPr>
        <w:t xml:space="preserve"> and </w:t>
      </w:r>
      <w:proofErr w:type="spellStart"/>
      <w:r w:rsidRPr="00C60523">
        <w:rPr>
          <w:rFonts w:ascii="Courier New" w:hAnsi="Courier New" w:cs="Courier New"/>
          <w:lang w:val="en-GB"/>
        </w:rPr>
        <w:t>Year_end</w:t>
      </w:r>
      <w:proofErr w:type="spellEnd"/>
      <w:r w:rsidRPr="00C60523">
        <w:rPr>
          <w:lang w:val="en-GB"/>
        </w:rPr>
        <w:t xml:space="preserve">, the global files for R-Sufi routine, will be created and stored in </w:t>
      </w:r>
      <w:r w:rsidRPr="00E30767">
        <w:rPr>
          <w:i/>
          <w:lang w:val="en-GB"/>
        </w:rPr>
        <w:t>files R-Sufi</w:t>
      </w:r>
      <w:r w:rsidRPr="00E30767">
        <w:rPr>
          <w:rFonts w:ascii="Calibri" w:hAnsi="Calibri"/>
          <w:lang w:val="en-GB"/>
        </w:rPr>
        <w:t xml:space="preserve"> </w:t>
      </w:r>
      <w:r w:rsidRPr="00E30767">
        <w:rPr>
          <w:lang w:val="en-GB"/>
        </w:rPr>
        <w:t>directory.</w:t>
      </w:r>
    </w:p>
    <w:p w:rsidR="000C6E27" w:rsidRPr="00B52266" w:rsidRDefault="000C6E27" w:rsidP="00C60523">
      <w:pPr>
        <w:pStyle w:val="Corpotesto"/>
        <w:ind w:left="720"/>
        <w:rPr>
          <w:lang w:val="en-GB"/>
        </w:rPr>
      </w:pPr>
    </w:p>
    <w:sectPr w:rsidR="000C6E27" w:rsidRPr="00B52266" w:rsidSect="001F1D66">
      <w:footerReference w:type="even" r:id="rId17"/>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180" w:rsidRDefault="008F3180">
      <w:r>
        <w:separator/>
      </w:r>
    </w:p>
  </w:endnote>
  <w:endnote w:type="continuationSeparator" w:id="0">
    <w:p w:rsidR="008F3180" w:rsidRDefault="008F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1D" w:rsidRDefault="00947F1D" w:rsidP="0040622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947F1D" w:rsidRDefault="00947F1D">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1D" w:rsidRDefault="00947F1D">
    <w:pPr>
      <w:pStyle w:val="Pidipagina"/>
      <w:jc w:val="center"/>
    </w:pPr>
    <w:r>
      <w:fldChar w:fldCharType="begin"/>
    </w:r>
    <w:r>
      <w:instrText>PAGE   \* MERGEFORMAT</w:instrText>
    </w:r>
    <w:r>
      <w:fldChar w:fldCharType="separate"/>
    </w:r>
    <w:r w:rsidR="00B879E5">
      <w:rPr>
        <w:noProof/>
      </w:rPr>
      <w:t>14</w:t>
    </w:r>
    <w:r>
      <w:fldChar w:fldCharType="end"/>
    </w:r>
  </w:p>
  <w:p w:rsidR="00947F1D" w:rsidRDefault="00947F1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180" w:rsidRDefault="008F3180">
      <w:r>
        <w:separator/>
      </w:r>
    </w:p>
  </w:footnote>
  <w:footnote w:type="continuationSeparator" w:id="0">
    <w:p w:rsidR="008F3180" w:rsidRDefault="008F3180">
      <w:r>
        <w:continuationSeparator/>
      </w:r>
    </w:p>
  </w:footnote>
  <w:footnote w:id="1">
    <w:p w:rsidR="00947F1D" w:rsidRDefault="00947F1D">
      <w:pPr>
        <w:pStyle w:val="Testonotaapidipagina"/>
        <w:rPr>
          <w:lang w:val="en-GB"/>
        </w:rPr>
      </w:pPr>
      <w:r>
        <w:rPr>
          <w:rStyle w:val="Rimandonotaapidipagina"/>
        </w:rPr>
        <w:footnoteRef/>
      </w:r>
      <w:r w:rsidRPr="00304BDC">
        <w:rPr>
          <w:lang w:val="en-GB"/>
        </w:rPr>
        <w:t xml:space="preserve"> </w:t>
      </w:r>
      <w:r>
        <w:rPr>
          <w:lang w:val="en-GB"/>
        </w:rPr>
        <w:t>If vertical opening and warp diameter fields equal 0, only a warning message is given, because these values are not necessary for the calculation of swept area.</w:t>
      </w:r>
    </w:p>
    <w:p w:rsidR="00947F1D" w:rsidRPr="00304BDC" w:rsidRDefault="00947F1D">
      <w:pPr>
        <w:pStyle w:val="Testonotaapidipagina"/>
        <w:rPr>
          <w:lang w:val="en-GB"/>
        </w:rPr>
      </w:pPr>
    </w:p>
  </w:footnote>
  <w:footnote w:id="2">
    <w:p w:rsidR="00947F1D" w:rsidRPr="008058E1" w:rsidRDefault="00947F1D">
      <w:pPr>
        <w:pStyle w:val="Testonotaapidipagina"/>
        <w:rPr>
          <w:lang w:val="en-GB"/>
        </w:rPr>
      </w:pPr>
      <w:r w:rsidRPr="008058E1">
        <w:rPr>
          <w:rStyle w:val="Rimandonotaapidipagina"/>
          <w:lang w:val="en-GB"/>
        </w:rPr>
        <w:t>**</w:t>
      </w:r>
      <w:r w:rsidRPr="008058E1">
        <w:rPr>
          <w:lang w:val="en-GB"/>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proofErr w:type="spellStart"/>
      <w:r w:rsidRPr="000F03DC">
        <w:rPr>
          <w:i/>
          <w:lang w:val="en-GB"/>
        </w:rPr>
        <w:t>RoME</w:t>
      </w:r>
      <w:proofErr w:type="spellEnd"/>
      <w:r w:rsidRPr="000F03DC">
        <w:rPr>
          <w:i/>
          <w:lang w:val="en-GB"/>
        </w:rPr>
        <w:t>/Graphs</w:t>
      </w:r>
      <w:r>
        <w:rPr>
          <w:lang w:val="en-GB"/>
        </w:rPr>
        <w:t xml:space="preserve"> directory. </w:t>
      </w:r>
    </w:p>
  </w:footnote>
  <w:footnote w:id="3">
    <w:p w:rsidR="00947F1D" w:rsidRPr="00101768" w:rsidRDefault="00947F1D" w:rsidP="00BD0216">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4">
    <w:p w:rsidR="00947F1D" w:rsidRPr="008058E1" w:rsidRDefault="00947F1D" w:rsidP="008058E1">
      <w:pPr>
        <w:pStyle w:val="Testonotaapidipagina"/>
        <w:rPr>
          <w:lang w:val="en-GB"/>
        </w:rPr>
      </w:pPr>
    </w:p>
  </w:footnote>
  <w:footnote w:id="5">
    <w:p w:rsidR="00947F1D" w:rsidRDefault="00947F1D" w:rsidP="00346632">
      <w:pPr>
        <w:pStyle w:val="Testonotaapidipagina"/>
        <w:rPr>
          <w:lang w:val="en-GB"/>
        </w:rPr>
      </w:pPr>
      <w:r w:rsidRPr="00817EDC">
        <w:rPr>
          <w:rStyle w:val="Rimandonotaapidipagina"/>
          <w:lang w:val="en-US"/>
        </w:rPr>
        <w:t>**</w:t>
      </w:r>
      <w:r w:rsidRPr="00817EDC">
        <w:rPr>
          <w:lang w:val="en-US"/>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proofErr w:type="spellStart"/>
      <w:r w:rsidRPr="000F03DC">
        <w:rPr>
          <w:i/>
          <w:lang w:val="en-GB"/>
        </w:rPr>
        <w:t>RoME</w:t>
      </w:r>
      <w:proofErr w:type="spellEnd"/>
      <w:r w:rsidRPr="000F03DC">
        <w:rPr>
          <w:i/>
          <w:lang w:val="en-GB"/>
        </w:rPr>
        <w:t>/Graphs</w:t>
      </w:r>
      <w:r>
        <w:rPr>
          <w:lang w:val="en-GB"/>
        </w:rPr>
        <w:t xml:space="preserve"> directory. </w:t>
      </w:r>
    </w:p>
    <w:p w:rsidR="00947F1D" w:rsidRPr="008058E1" w:rsidRDefault="00947F1D" w:rsidP="00346632">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p w:rsidR="00947F1D" w:rsidRPr="00817EDC" w:rsidRDefault="00947F1D">
      <w:pPr>
        <w:pStyle w:val="Testonotaapidipagina"/>
        <w:rPr>
          <w:lang w:val="en-US"/>
        </w:rPr>
      </w:pPr>
    </w:p>
  </w:footnote>
  <w:footnote w:id="6">
    <w:p w:rsidR="00947F1D" w:rsidRPr="00101768" w:rsidRDefault="00947F1D" w:rsidP="00101768">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7">
    <w:p w:rsidR="00947F1D" w:rsidRPr="00817EDC" w:rsidRDefault="00947F1D" w:rsidP="009411CE">
      <w:pPr>
        <w:pStyle w:val="Testonotaapidipagina"/>
        <w:rPr>
          <w:lang w:val="en-US"/>
        </w:rPr>
      </w:pPr>
    </w:p>
  </w:footnote>
  <w:footnote w:id="8">
    <w:p w:rsidR="00947F1D" w:rsidRPr="00817EDC" w:rsidRDefault="00947F1D">
      <w:pPr>
        <w:pStyle w:val="Testonotaapidipagina"/>
        <w:rPr>
          <w:lang w:val="en-US"/>
        </w:rPr>
      </w:pPr>
      <w:r w:rsidRPr="00817EDC">
        <w:rPr>
          <w:rStyle w:val="Rimandonotaapidipagina"/>
          <w:lang w:val="en-US"/>
        </w:rPr>
        <w:t>*</w:t>
      </w:r>
      <w:r w:rsidRPr="00817EDC">
        <w:rPr>
          <w:lang w:val="en-US"/>
        </w:rPr>
        <w:t xml:space="preserve"> </w:t>
      </w:r>
      <w:r>
        <w:rPr>
          <w:lang w:val="en-GB"/>
        </w:rPr>
        <w:t>This check gives only a warning message. The check procedure is not stopped.</w:t>
      </w:r>
    </w:p>
  </w:footnote>
  <w:footnote w:id="9">
    <w:p w:rsidR="00947F1D" w:rsidRPr="00101768" w:rsidRDefault="00947F1D" w:rsidP="00AA1AAC">
      <w:pPr>
        <w:pStyle w:val="Testonotaapidipagina"/>
        <w:rPr>
          <w:lang w:val="en-GB"/>
        </w:rPr>
      </w:pPr>
    </w:p>
  </w:footnote>
  <w:footnote w:id="10">
    <w:p w:rsidR="00947F1D" w:rsidRPr="00101768" w:rsidRDefault="00947F1D" w:rsidP="00AD70AC">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11">
    <w:p w:rsidR="00947F1D" w:rsidRPr="00BD0216" w:rsidRDefault="00947F1D" w:rsidP="00E87728">
      <w:pPr>
        <w:rPr>
          <w:sz w:val="20"/>
          <w:szCs w:val="20"/>
          <w:lang w:val="en-GB"/>
        </w:rPr>
      </w:pPr>
      <w:r>
        <w:rPr>
          <w:rStyle w:val="Rimandonotaapidipagina"/>
        </w:rPr>
        <w:footnoteRef/>
      </w:r>
      <w:r w:rsidRPr="00E87728">
        <w:rPr>
          <w:lang w:val="en-GB"/>
        </w:rPr>
        <w:t xml:space="preserve"> </w:t>
      </w:r>
      <w:r w:rsidRPr="00BD0216">
        <w:rPr>
          <w:sz w:val="20"/>
          <w:szCs w:val="20"/>
          <w:lang w:val="en-GB"/>
        </w:rPr>
        <w:t xml:space="preserve">see </w:t>
      </w:r>
      <w:r>
        <w:rPr>
          <w:i/>
          <w:sz w:val="20"/>
          <w:szCs w:val="20"/>
          <w:lang w:val="en-GB"/>
        </w:rPr>
        <w:t xml:space="preserve">template formats before and after 2012 </w:t>
      </w:r>
      <w:r>
        <w:rPr>
          <w:sz w:val="20"/>
          <w:szCs w:val="20"/>
          <w:lang w:val="en-GB"/>
        </w:rPr>
        <w:t xml:space="preserve">files </w:t>
      </w:r>
      <w:r w:rsidRPr="00BD0216">
        <w:rPr>
          <w:sz w:val="20"/>
          <w:szCs w:val="20"/>
          <w:lang w:val="en-GB"/>
        </w:rPr>
        <w:t xml:space="preserve">in the </w:t>
      </w:r>
      <w:proofErr w:type="spellStart"/>
      <w:smartTag w:uri="urn:schemas-microsoft-com:office:smarttags" w:element="place">
        <w:smartTag w:uri="urn:schemas-microsoft-com:office:smarttags" w:element="City">
          <w:r w:rsidRPr="00BD0216">
            <w:rPr>
              <w:sz w:val="20"/>
              <w:szCs w:val="20"/>
              <w:lang w:val="en-GB"/>
            </w:rPr>
            <w:t>RoME</w:t>
          </w:r>
        </w:smartTag>
      </w:smartTag>
      <w:proofErr w:type="spellEnd"/>
      <w:r w:rsidRPr="00BD0216">
        <w:rPr>
          <w:sz w:val="20"/>
          <w:szCs w:val="20"/>
          <w:lang w:val="en-GB"/>
        </w:rPr>
        <w:t xml:space="preserve"> </w:t>
      </w:r>
      <w:r>
        <w:rPr>
          <w:sz w:val="20"/>
          <w:szCs w:val="20"/>
          <w:lang w:val="en-GB"/>
        </w:rPr>
        <w:t xml:space="preserve">templates </w:t>
      </w:r>
      <w:r w:rsidRPr="00BD0216">
        <w:rPr>
          <w:sz w:val="20"/>
          <w:szCs w:val="20"/>
          <w:lang w:val="en-GB"/>
        </w:rPr>
        <w:t>directory. For the maturity stages the numeric part has to be put in MATURITY and the alphabetic part in MATSUB field.</w:t>
      </w:r>
    </w:p>
    <w:p w:rsidR="00947F1D" w:rsidRPr="00E87728" w:rsidRDefault="00947F1D">
      <w:pPr>
        <w:pStyle w:val="Testonotaapidipagina"/>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C04"/>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1">
    <w:nsid w:val="03476A64"/>
    <w:multiLevelType w:val="hybridMultilevel"/>
    <w:tmpl w:val="2A460F2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
    <w:nsid w:val="0B6000CC"/>
    <w:multiLevelType w:val="hybridMultilevel"/>
    <w:tmpl w:val="F6CEC904"/>
    <w:lvl w:ilvl="0" w:tplc="46BE6260">
      <w:start w:val="1"/>
      <w:numFmt w:val="decimal"/>
      <w:lvlText w:val="%1."/>
      <w:lvlJc w:val="left"/>
      <w:pPr>
        <w:tabs>
          <w:tab w:val="num" w:pos="720"/>
        </w:tabs>
        <w:ind w:left="720" w:hanging="360"/>
      </w:pPr>
      <w:rPr>
        <w:rFonts w:ascii="Times New Roman" w:hAnsi="Times New Roman" w:cs="Times New Roman"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0D923A69"/>
    <w:multiLevelType w:val="hybridMultilevel"/>
    <w:tmpl w:val="35B01FCC"/>
    <w:lvl w:ilvl="0" w:tplc="04100005">
      <w:start w:val="1"/>
      <w:numFmt w:val="bullet"/>
      <w:lvlText w:val=""/>
      <w:lvlJc w:val="left"/>
      <w:pPr>
        <w:tabs>
          <w:tab w:val="num" w:pos="1080"/>
        </w:tabs>
        <w:ind w:left="1080" w:hanging="360"/>
      </w:pPr>
      <w:rPr>
        <w:rFonts w:ascii="Wingdings" w:hAnsi="Wingdings"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4">
    <w:nsid w:val="0E964E7E"/>
    <w:multiLevelType w:val="hybridMultilevel"/>
    <w:tmpl w:val="0D281828"/>
    <w:lvl w:ilvl="0" w:tplc="A884556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79862E0"/>
    <w:multiLevelType w:val="hybridMultilevel"/>
    <w:tmpl w:val="9FFAA3EE"/>
    <w:lvl w:ilvl="0" w:tplc="0410000F">
      <w:start w:val="1"/>
      <w:numFmt w:val="decimal"/>
      <w:lvlText w:val="%1."/>
      <w:lvlJc w:val="left"/>
      <w:pPr>
        <w:ind w:left="501" w:hanging="360"/>
      </w:p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6">
    <w:nsid w:val="197423C9"/>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A5D1C8E"/>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8">
    <w:nsid w:val="266414ED"/>
    <w:multiLevelType w:val="hybridMultilevel"/>
    <w:tmpl w:val="128A8048"/>
    <w:lvl w:ilvl="0" w:tplc="04100001">
      <w:start w:val="1"/>
      <w:numFmt w:val="bullet"/>
      <w:lvlText w:val=""/>
      <w:lvlJc w:val="left"/>
      <w:pPr>
        <w:tabs>
          <w:tab w:val="num" w:pos="1068"/>
        </w:tabs>
        <w:ind w:left="1068" w:hanging="360"/>
      </w:pPr>
      <w:rPr>
        <w:rFonts w:ascii="Symbol" w:hAnsi="Symbol" w:hint="default"/>
      </w:rPr>
    </w:lvl>
    <w:lvl w:ilvl="1" w:tplc="5EC65E90">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9">
    <w:nsid w:val="281D2B1A"/>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90F5904"/>
    <w:multiLevelType w:val="hybridMultilevel"/>
    <w:tmpl w:val="617E99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B00F6F"/>
    <w:multiLevelType w:val="hybridMultilevel"/>
    <w:tmpl w:val="8D00A5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nsid w:val="30B54AB8"/>
    <w:multiLevelType w:val="hybridMultilevel"/>
    <w:tmpl w:val="7ADC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2A1162"/>
    <w:multiLevelType w:val="hybridMultilevel"/>
    <w:tmpl w:val="0254D2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33B26E0A"/>
    <w:multiLevelType w:val="hybridMultilevel"/>
    <w:tmpl w:val="813E89B4"/>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5">
    <w:nsid w:val="382A6FB1"/>
    <w:multiLevelType w:val="hybridMultilevel"/>
    <w:tmpl w:val="3BEC55EA"/>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6">
    <w:nsid w:val="3E226A05"/>
    <w:multiLevelType w:val="hybridMultilevel"/>
    <w:tmpl w:val="30966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1481F6A"/>
    <w:multiLevelType w:val="hybridMultilevel"/>
    <w:tmpl w:val="B7A81734"/>
    <w:lvl w:ilvl="0" w:tplc="04100001">
      <w:start w:val="1"/>
      <w:numFmt w:val="bullet"/>
      <w:lvlText w:val=""/>
      <w:lvlJc w:val="left"/>
      <w:pPr>
        <w:tabs>
          <w:tab w:val="num" w:pos="1068"/>
        </w:tabs>
        <w:ind w:left="1068" w:hanging="360"/>
      </w:pPr>
      <w:rPr>
        <w:rFonts w:ascii="Symbol" w:hAnsi="Symbol" w:hint="default"/>
      </w:rPr>
    </w:lvl>
    <w:lvl w:ilvl="1" w:tplc="04100005">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18">
    <w:nsid w:val="4E7513D9"/>
    <w:multiLevelType w:val="hybridMultilevel"/>
    <w:tmpl w:val="272C4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4B471D"/>
    <w:multiLevelType w:val="hybridMultilevel"/>
    <w:tmpl w:val="B7E09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3DE11E4"/>
    <w:multiLevelType w:val="hybridMultilevel"/>
    <w:tmpl w:val="3976E49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64B71ED4"/>
    <w:multiLevelType w:val="hybridMultilevel"/>
    <w:tmpl w:val="59A2FA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6C2607F"/>
    <w:multiLevelType w:val="hybridMultilevel"/>
    <w:tmpl w:val="08D67B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68C63EF8"/>
    <w:multiLevelType w:val="hybridMultilevel"/>
    <w:tmpl w:val="00C87AB0"/>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717029DD"/>
    <w:multiLevelType w:val="hybridMultilevel"/>
    <w:tmpl w:val="80C8F1EA"/>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7341453E"/>
    <w:multiLevelType w:val="hybridMultilevel"/>
    <w:tmpl w:val="27AC5D48"/>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73A8390F"/>
    <w:multiLevelType w:val="hybridMultilevel"/>
    <w:tmpl w:val="55FAC40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7D050D88"/>
    <w:multiLevelType w:val="multilevel"/>
    <w:tmpl w:val="128A804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Wingdings" w:hAnsi="Wingdings"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7D450FA3"/>
    <w:multiLevelType w:val="hybridMultilevel"/>
    <w:tmpl w:val="157EFEA6"/>
    <w:lvl w:ilvl="0" w:tplc="04100001">
      <w:start w:val="1"/>
      <w:numFmt w:val="bullet"/>
      <w:lvlText w:val=""/>
      <w:lvlJc w:val="left"/>
      <w:pPr>
        <w:tabs>
          <w:tab w:val="num" w:pos="1776"/>
        </w:tabs>
        <w:ind w:left="1776" w:hanging="360"/>
      </w:pPr>
      <w:rPr>
        <w:rFonts w:ascii="Symbol" w:hAnsi="Symbol"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num w:numId="1">
    <w:abstractNumId w:val="28"/>
  </w:num>
  <w:num w:numId="2">
    <w:abstractNumId w:val="2"/>
  </w:num>
  <w:num w:numId="3">
    <w:abstractNumId w:val="22"/>
  </w:num>
  <w:num w:numId="4">
    <w:abstractNumId w:val="23"/>
  </w:num>
  <w:num w:numId="5">
    <w:abstractNumId w:val="21"/>
  </w:num>
  <w:num w:numId="6">
    <w:abstractNumId w:val="25"/>
  </w:num>
  <w:num w:numId="7">
    <w:abstractNumId w:val="13"/>
  </w:num>
  <w:num w:numId="8">
    <w:abstractNumId w:val="20"/>
  </w:num>
  <w:num w:numId="9">
    <w:abstractNumId w:val="8"/>
  </w:num>
  <w:num w:numId="10">
    <w:abstractNumId w:val="7"/>
  </w:num>
  <w:num w:numId="11">
    <w:abstractNumId w:val="15"/>
  </w:num>
  <w:num w:numId="12">
    <w:abstractNumId w:val="0"/>
  </w:num>
  <w:num w:numId="13">
    <w:abstractNumId w:val="14"/>
  </w:num>
  <w:num w:numId="14">
    <w:abstractNumId w:val="27"/>
  </w:num>
  <w:num w:numId="15">
    <w:abstractNumId w:val="17"/>
  </w:num>
  <w:num w:numId="16">
    <w:abstractNumId w:val="24"/>
  </w:num>
  <w:num w:numId="17">
    <w:abstractNumId w:val="3"/>
  </w:num>
  <w:num w:numId="18">
    <w:abstractNumId w:val="9"/>
  </w:num>
  <w:num w:numId="19">
    <w:abstractNumId w:val="11"/>
  </w:num>
  <w:num w:numId="20">
    <w:abstractNumId w:val="6"/>
  </w:num>
  <w:num w:numId="21">
    <w:abstractNumId w:val="1"/>
  </w:num>
  <w:num w:numId="22">
    <w:abstractNumId w:val="26"/>
  </w:num>
  <w:num w:numId="23">
    <w:abstractNumId w:val="16"/>
  </w:num>
  <w:num w:numId="24">
    <w:abstractNumId w:val="10"/>
  </w:num>
  <w:num w:numId="25">
    <w:abstractNumId w:val="4"/>
  </w:num>
  <w:num w:numId="26">
    <w:abstractNumId w:val="5"/>
  </w:num>
  <w:num w:numId="27">
    <w:abstractNumId w:val="18"/>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3"/>
    <w:rsid w:val="0000398B"/>
    <w:rsid w:val="00014B94"/>
    <w:rsid w:val="000170FE"/>
    <w:rsid w:val="0002585C"/>
    <w:rsid w:val="00025AC9"/>
    <w:rsid w:val="00027E33"/>
    <w:rsid w:val="0003291B"/>
    <w:rsid w:val="00037A6C"/>
    <w:rsid w:val="00041163"/>
    <w:rsid w:val="00042B56"/>
    <w:rsid w:val="00046F15"/>
    <w:rsid w:val="00051769"/>
    <w:rsid w:val="000530AC"/>
    <w:rsid w:val="00053237"/>
    <w:rsid w:val="00060C2A"/>
    <w:rsid w:val="00065FBF"/>
    <w:rsid w:val="00067F77"/>
    <w:rsid w:val="000703BA"/>
    <w:rsid w:val="00071656"/>
    <w:rsid w:val="00071BCE"/>
    <w:rsid w:val="000767C4"/>
    <w:rsid w:val="0007783B"/>
    <w:rsid w:val="00077978"/>
    <w:rsid w:val="00086226"/>
    <w:rsid w:val="00092741"/>
    <w:rsid w:val="000954CC"/>
    <w:rsid w:val="000A4934"/>
    <w:rsid w:val="000A5D03"/>
    <w:rsid w:val="000A77E8"/>
    <w:rsid w:val="000B122D"/>
    <w:rsid w:val="000B2BCF"/>
    <w:rsid w:val="000B47E9"/>
    <w:rsid w:val="000C6E27"/>
    <w:rsid w:val="000D27D6"/>
    <w:rsid w:val="000E49D5"/>
    <w:rsid w:val="000E7703"/>
    <w:rsid w:val="000F03DC"/>
    <w:rsid w:val="000F293D"/>
    <w:rsid w:val="000F7E11"/>
    <w:rsid w:val="00101768"/>
    <w:rsid w:val="00102676"/>
    <w:rsid w:val="00103F12"/>
    <w:rsid w:val="00106A34"/>
    <w:rsid w:val="001078B6"/>
    <w:rsid w:val="00110CB7"/>
    <w:rsid w:val="0011288E"/>
    <w:rsid w:val="00117491"/>
    <w:rsid w:val="00123444"/>
    <w:rsid w:val="00124037"/>
    <w:rsid w:val="00126188"/>
    <w:rsid w:val="00131094"/>
    <w:rsid w:val="001323B0"/>
    <w:rsid w:val="00133998"/>
    <w:rsid w:val="00135130"/>
    <w:rsid w:val="00136592"/>
    <w:rsid w:val="00136AC0"/>
    <w:rsid w:val="00147700"/>
    <w:rsid w:val="00147AC1"/>
    <w:rsid w:val="00150279"/>
    <w:rsid w:val="001508EF"/>
    <w:rsid w:val="00151149"/>
    <w:rsid w:val="001542FD"/>
    <w:rsid w:val="001563A6"/>
    <w:rsid w:val="0016545C"/>
    <w:rsid w:val="00165F00"/>
    <w:rsid w:val="001715C4"/>
    <w:rsid w:val="00174785"/>
    <w:rsid w:val="00183A84"/>
    <w:rsid w:val="001869AD"/>
    <w:rsid w:val="001A2259"/>
    <w:rsid w:val="001A4F95"/>
    <w:rsid w:val="001A6D87"/>
    <w:rsid w:val="001A7AC9"/>
    <w:rsid w:val="001B042D"/>
    <w:rsid w:val="001B05D4"/>
    <w:rsid w:val="001B2F56"/>
    <w:rsid w:val="001B512C"/>
    <w:rsid w:val="001B7E8D"/>
    <w:rsid w:val="001C0B25"/>
    <w:rsid w:val="001C4A56"/>
    <w:rsid w:val="001C5557"/>
    <w:rsid w:val="001C707F"/>
    <w:rsid w:val="001C7C67"/>
    <w:rsid w:val="001D7581"/>
    <w:rsid w:val="001E1F0A"/>
    <w:rsid w:val="001E4E6F"/>
    <w:rsid w:val="001E6AB1"/>
    <w:rsid w:val="001F115D"/>
    <w:rsid w:val="001F1D66"/>
    <w:rsid w:val="002050AA"/>
    <w:rsid w:val="00207C0F"/>
    <w:rsid w:val="002105EB"/>
    <w:rsid w:val="00211A57"/>
    <w:rsid w:val="00211BBC"/>
    <w:rsid w:val="0021224E"/>
    <w:rsid w:val="00214DF9"/>
    <w:rsid w:val="002173BA"/>
    <w:rsid w:val="00221F39"/>
    <w:rsid w:val="00225649"/>
    <w:rsid w:val="0023508E"/>
    <w:rsid w:val="002363DE"/>
    <w:rsid w:val="00242131"/>
    <w:rsid w:val="002421D9"/>
    <w:rsid w:val="00242662"/>
    <w:rsid w:val="00242D3B"/>
    <w:rsid w:val="002516D3"/>
    <w:rsid w:val="0025570A"/>
    <w:rsid w:val="0026058D"/>
    <w:rsid w:val="00270C2B"/>
    <w:rsid w:val="00271A8F"/>
    <w:rsid w:val="002728E6"/>
    <w:rsid w:val="00272F81"/>
    <w:rsid w:val="00275927"/>
    <w:rsid w:val="00276E0E"/>
    <w:rsid w:val="002820F5"/>
    <w:rsid w:val="00282245"/>
    <w:rsid w:val="0028337A"/>
    <w:rsid w:val="002840E6"/>
    <w:rsid w:val="0029184D"/>
    <w:rsid w:val="002955A5"/>
    <w:rsid w:val="00295CC8"/>
    <w:rsid w:val="002A4671"/>
    <w:rsid w:val="002A6446"/>
    <w:rsid w:val="002B4A48"/>
    <w:rsid w:val="002C70C2"/>
    <w:rsid w:val="002C787E"/>
    <w:rsid w:val="002D32E9"/>
    <w:rsid w:val="002D792A"/>
    <w:rsid w:val="002D7B9E"/>
    <w:rsid w:val="002E14B5"/>
    <w:rsid w:val="002E2BC3"/>
    <w:rsid w:val="002E4915"/>
    <w:rsid w:val="002E5CFE"/>
    <w:rsid w:val="002F172E"/>
    <w:rsid w:val="002F3CA2"/>
    <w:rsid w:val="002F603C"/>
    <w:rsid w:val="00300860"/>
    <w:rsid w:val="00304BDC"/>
    <w:rsid w:val="00307EE9"/>
    <w:rsid w:val="00313BE6"/>
    <w:rsid w:val="00317722"/>
    <w:rsid w:val="00321191"/>
    <w:rsid w:val="00323E13"/>
    <w:rsid w:val="0032567C"/>
    <w:rsid w:val="00334DEF"/>
    <w:rsid w:val="00336B86"/>
    <w:rsid w:val="00343722"/>
    <w:rsid w:val="00346632"/>
    <w:rsid w:val="00347EBC"/>
    <w:rsid w:val="003517BD"/>
    <w:rsid w:val="00356C2C"/>
    <w:rsid w:val="003575A1"/>
    <w:rsid w:val="003605A1"/>
    <w:rsid w:val="00363798"/>
    <w:rsid w:val="00363FDF"/>
    <w:rsid w:val="0037544F"/>
    <w:rsid w:val="00375BB9"/>
    <w:rsid w:val="00375FCF"/>
    <w:rsid w:val="00376723"/>
    <w:rsid w:val="0037797F"/>
    <w:rsid w:val="00381E97"/>
    <w:rsid w:val="003849C7"/>
    <w:rsid w:val="00386B23"/>
    <w:rsid w:val="00387CED"/>
    <w:rsid w:val="00391BF5"/>
    <w:rsid w:val="00393323"/>
    <w:rsid w:val="003933B1"/>
    <w:rsid w:val="003A31E1"/>
    <w:rsid w:val="003A7272"/>
    <w:rsid w:val="003A72CD"/>
    <w:rsid w:val="003B09F8"/>
    <w:rsid w:val="003B169E"/>
    <w:rsid w:val="003B4206"/>
    <w:rsid w:val="003C1563"/>
    <w:rsid w:val="003C1AB3"/>
    <w:rsid w:val="003C2294"/>
    <w:rsid w:val="003C6270"/>
    <w:rsid w:val="003D46CE"/>
    <w:rsid w:val="003E2353"/>
    <w:rsid w:val="003E34A3"/>
    <w:rsid w:val="003E4944"/>
    <w:rsid w:val="003E591B"/>
    <w:rsid w:val="003E6685"/>
    <w:rsid w:val="00405455"/>
    <w:rsid w:val="0040622B"/>
    <w:rsid w:val="00414A91"/>
    <w:rsid w:val="00424E19"/>
    <w:rsid w:val="00430C1A"/>
    <w:rsid w:val="004313FE"/>
    <w:rsid w:val="00431B3C"/>
    <w:rsid w:val="00437122"/>
    <w:rsid w:val="00442545"/>
    <w:rsid w:val="00450A3E"/>
    <w:rsid w:val="00471914"/>
    <w:rsid w:val="0047520B"/>
    <w:rsid w:val="004753DB"/>
    <w:rsid w:val="004776DE"/>
    <w:rsid w:val="00477B79"/>
    <w:rsid w:val="0048296B"/>
    <w:rsid w:val="004920AB"/>
    <w:rsid w:val="00493514"/>
    <w:rsid w:val="004964A2"/>
    <w:rsid w:val="00496618"/>
    <w:rsid w:val="004971B5"/>
    <w:rsid w:val="004A0554"/>
    <w:rsid w:val="004B21D8"/>
    <w:rsid w:val="004B3A4A"/>
    <w:rsid w:val="004B5772"/>
    <w:rsid w:val="004C268D"/>
    <w:rsid w:val="004C4908"/>
    <w:rsid w:val="004C5446"/>
    <w:rsid w:val="004C6ED7"/>
    <w:rsid w:val="004D053A"/>
    <w:rsid w:val="004D05C9"/>
    <w:rsid w:val="004D28C8"/>
    <w:rsid w:val="004E367F"/>
    <w:rsid w:val="004E7CB5"/>
    <w:rsid w:val="00500584"/>
    <w:rsid w:val="00501304"/>
    <w:rsid w:val="00510B3F"/>
    <w:rsid w:val="0051196A"/>
    <w:rsid w:val="00511A78"/>
    <w:rsid w:val="0051302D"/>
    <w:rsid w:val="005132F8"/>
    <w:rsid w:val="0051358B"/>
    <w:rsid w:val="005219E9"/>
    <w:rsid w:val="00524C21"/>
    <w:rsid w:val="00530638"/>
    <w:rsid w:val="00533A62"/>
    <w:rsid w:val="00535F42"/>
    <w:rsid w:val="00537AA1"/>
    <w:rsid w:val="0054185F"/>
    <w:rsid w:val="00550984"/>
    <w:rsid w:val="00553C60"/>
    <w:rsid w:val="00556786"/>
    <w:rsid w:val="005576A4"/>
    <w:rsid w:val="005577DB"/>
    <w:rsid w:val="00557EEF"/>
    <w:rsid w:val="00571DAD"/>
    <w:rsid w:val="00572488"/>
    <w:rsid w:val="00572C47"/>
    <w:rsid w:val="005747C8"/>
    <w:rsid w:val="00574B47"/>
    <w:rsid w:val="00575F6B"/>
    <w:rsid w:val="0057679C"/>
    <w:rsid w:val="00583260"/>
    <w:rsid w:val="005835C2"/>
    <w:rsid w:val="00584767"/>
    <w:rsid w:val="005912E1"/>
    <w:rsid w:val="00592107"/>
    <w:rsid w:val="005A0BA5"/>
    <w:rsid w:val="005A2E47"/>
    <w:rsid w:val="005A2EAD"/>
    <w:rsid w:val="005A5399"/>
    <w:rsid w:val="005A707F"/>
    <w:rsid w:val="005A7861"/>
    <w:rsid w:val="005B1CBB"/>
    <w:rsid w:val="005C123E"/>
    <w:rsid w:val="005C169F"/>
    <w:rsid w:val="005C7856"/>
    <w:rsid w:val="005D0C0A"/>
    <w:rsid w:val="005D2C96"/>
    <w:rsid w:val="005D3BFF"/>
    <w:rsid w:val="005D3E17"/>
    <w:rsid w:val="005D5AB0"/>
    <w:rsid w:val="005D6C56"/>
    <w:rsid w:val="005E531B"/>
    <w:rsid w:val="005E6BE6"/>
    <w:rsid w:val="005E6C51"/>
    <w:rsid w:val="005F26AD"/>
    <w:rsid w:val="005F33FC"/>
    <w:rsid w:val="006018BA"/>
    <w:rsid w:val="00604B87"/>
    <w:rsid w:val="0060504A"/>
    <w:rsid w:val="0061337F"/>
    <w:rsid w:val="00622274"/>
    <w:rsid w:val="0062443B"/>
    <w:rsid w:val="00641185"/>
    <w:rsid w:val="00642F42"/>
    <w:rsid w:val="00643C8D"/>
    <w:rsid w:val="00643E53"/>
    <w:rsid w:val="006459A1"/>
    <w:rsid w:val="00645C9C"/>
    <w:rsid w:val="006539A8"/>
    <w:rsid w:val="00660958"/>
    <w:rsid w:val="00674257"/>
    <w:rsid w:val="0068148F"/>
    <w:rsid w:val="00686187"/>
    <w:rsid w:val="006864F3"/>
    <w:rsid w:val="00686AD0"/>
    <w:rsid w:val="00697D34"/>
    <w:rsid w:val="006B0BD5"/>
    <w:rsid w:val="006B23DE"/>
    <w:rsid w:val="006B4F0A"/>
    <w:rsid w:val="006B51A6"/>
    <w:rsid w:val="006B793E"/>
    <w:rsid w:val="006B7975"/>
    <w:rsid w:val="006C249E"/>
    <w:rsid w:val="006C7742"/>
    <w:rsid w:val="006D24F6"/>
    <w:rsid w:val="006D43FB"/>
    <w:rsid w:val="006D5D37"/>
    <w:rsid w:val="006E4934"/>
    <w:rsid w:val="006E7C1C"/>
    <w:rsid w:val="006F24F0"/>
    <w:rsid w:val="006F4DDA"/>
    <w:rsid w:val="006F5F9B"/>
    <w:rsid w:val="0071116F"/>
    <w:rsid w:val="00711A6D"/>
    <w:rsid w:val="0071660D"/>
    <w:rsid w:val="007212DB"/>
    <w:rsid w:val="007214BC"/>
    <w:rsid w:val="007247CF"/>
    <w:rsid w:val="0073616A"/>
    <w:rsid w:val="00737218"/>
    <w:rsid w:val="007426BD"/>
    <w:rsid w:val="00747F47"/>
    <w:rsid w:val="00761C96"/>
    <w:rsid w:val="007642D7"/>
    <w:rsid w:val="00764663"/>
    <w:rsid w:val="00764CE2"/>
    <w:rsid w:val="00766243"/>
    <w:rsid w:val="00775EDB"/>
    <w:rsid w:val="0078277E"/>
    <w:rsid w:val="0078337D"/>
    <w:rsid w:val="00784411"/>
    <w:rsid w:val="00787003"/>
    <w:rsid w:val="00790B65"/>
    <w:rsid w:val="00792FCC"/>
    <w:rsid w:val="00794D9E"/>
    <w:rsid w:val="007A560A"/>
    <w:rsid w:val="007C3003"/>
    <w:rsid w:val="007C5780"/>
    <w:rsid w:val="007C601D"/>
    <w:rsid w:val="007D03A3"/>
    <w:rsid w:val="007E0B6C"/>
    <w:rsid w:val="007F756C"/>
    <w:rsid w:val="00801DF4"/>
    <w:rsid w:val="00802FFA"/>
    <w:rsid w:val="00804F56"/>
    <w:rsid w:val="008058E1"/>
    <w:rsid w:val="00811243"/>
    <w:rsid w:val="00814A7F"/>
    <w:rsid w:val="00814CCA"/>
    <w:rsid w:val="008153D4"/>
    <w:rsid w:val="0081553D"/>
    <w:rsid w:val="00817EDC"/>
    <w:rsid w:val="008201E7"/>
    <w:rsid w:val="00820888"/>
    <w:rsid w:val="00820CF3"/>
    <w:rsid w:val="0082263B"/>
    <w:rsid w:val="0082327E"/>
    <w:rsid w:val="00831DAE"/>
    <w:rsid w:val="00833AD7"/>
    <w:rsid w:val="0083432B"/>
    <w:rsid w:val="00835064"/>
    <w:rsid w:val="00840206"/>
    <w:rsid w:val="008428CA"/>
    <w:rsid w:val="00843912"/>
    <w:rsid w:val="008441E2"/>
    <w:rsid w:val="0084639B"/>
    <w:rsid w:val="00847126"/>
    <w:rsid w:val="00850A71"/>
    <w:rsid w:val="00851C75"/>
    <w:rsid w:val="008522CE"/>
    <w:rsid w:val="008529D3"/>
    <w:rsid w:val="008535D6"/>
    <w:rsid w:val="008573EA"/>
    <w:rsid w:val="00864B8D"/>
    <w:rsid w:val="00886296"/>
    <w:rsid w:val="00896070"/>
    <w:rsid w:val="00896DD2"/>
    <w:rsid w:val="008A1835"/>
    <w:rsid w:val="008A2611"/>
    <w:rsid w:val="008A3CB8"/>
    <w:rsid w:val="008A53D7"/>
    <w:rsid w:val="008A5F07"/>
    <w:rsid w:val="008B5500"/>
    <w:rsid w:val="008C08A4"/>
    <w:rsid w:val="008C1446"/>
    <w:rsid w:val="008D0BEB"/>
    <w:rsid w:val="008D1F2D"/>
    <w:rsid w:val="008D40E5"/>
    <w:rsid w:val="008E0565"/>
    <w:rsid w:val="008E218C"/>
    <w:rsid w:val="008E7ECA"/>
    <w:rsid w:val="008F281E"/>
    <w:rsid w:val="008F3180"/>
    <w:rsid w:val="008F3495"/>
    <w:rsid w:val="008F3B84"/>
    <w:rsid w:val="009059DF"/>
    <w:rsid w:val="0090622D"/>
    <w:rsid w:val="00907C10"/>
    <w:rsid w:val="00920261"/>
    <w:rsid w:val="0092224E"/>
    <w:rsid w:val="00925F1A"/>
    <w:rsid w:val="00927EF4"/>
    <w:rsid w:val="00932D6D"/>
    <w:rsid w:val="009363DA"/>
    <w:rsid w:val="00937399"/>
    <w:rsid w:val="009411CE"/>
    <w:rsid w:val="00947F1D"/>
    <w:rsid w:val="0095269C"/>
    <w:rsid w:val="0095339D"/>
    <w:rsid w:val="009569AA"/>
    <w:rsid w:val="00967406"/>
    <w:rsid w:val="00975D5A"/>
    <w:rsid w:val="00976911"/>
    <w:rsid w:val="00980E59"/>
    <w:rsid w:val="00982538"/>
    <w:rsid w:val="00983BE7"/>
    <w:rsid w:val="009904C0"/>
    <w:rsid w:val="00991BE3"/>
    <w:rsid w:val="009920BD"/>
    <w:rsid w:val="0099312B"/>
    <w:rsid w:val="009A5D91"/>
    <w:rsid w:val="009B3AC3"/>
    <w:rsid w:val="009B43EA"/>
    <w:rsid w:val="009B6633"/>
    <w:rsid w:val="009C15D0"/>
    <w:rsid w:val="009D1F8E"/>
    <w:rsid w:val="009D3F94"/>
    <w:rsid w:val="009F066C"/>
    <w:rsid w:val="009F18EE"/>
    <w:rsid w:val="009F3A76"/>
    <w:rsid w:val="009F418E"/>
    <w:rsid w:val="009F515E"/>
    <w:rsid w:val="009F7E9F"/>
    <w:rsid w:val="00A06B2D"/>
    <w:rsid w:val="00A102B3"/>
    <w:rsid w:val="00A10B31"/>
    <w:rsid w:val="00A15852"/>
    <w:rsid w:val="00A213CF"/>
    <w:rsid w:val="00A22779"/>
    <w:rsid w:val="00A25BEB"/>
    <w:rsid w:val="00A31775"/>
    <w:rsid w:val="00A332E0"/>
    <w:rsid w:val="00A334B2"/>
    <w:rsid w:val="00A358D2"/>
    <w:rsid w:val="00A4590D"/>
    <w:rsid w:val="00A52320"/>
    <w:rsid w:val="00A53230"/>
    <w:rsid w:val="00A55B00"/>
    <w:rsid w:val="00A55B0C"/>
    <w:rsid w:val="00A55E05"/>
    <w:rsid w:val="00A5640C"/>
    <w:rsid w:val="00A62457"/>
    <w:rsid w:val="00A64BEC"/>
    <w:rsid w:val="00A73FC1"/>
    <w:rsid w:val="00A81F28"/>
    <w:rsid w:val="00A81F3E"/>
    <w:rsid w:val="00AA1AAC"/>
    <w:rsid w:val="00AA3253"/>
    <w:rsid w:val="00AA67A4"/>
    <w:rsid w:val="00AA7DCC"/>
    <w:rsid w:val="00AB0386"/>
    <w:rsid w:val="00AD28A8"/>
    <w:rsid w:val="00AD4AE0"/>
    <w:rsid w:val="00AD4B78"/>
    <w:rsid w:val="00AD5E27"/>
    <w:rsid w:val="00AD7006"/>
    <w:rsid w:val="00AD70AC"/>
    <w:rsid w:val="00AE439F"/>
    <w:rsid w:val="00AE4E10"/>
    <w:rsid w:val="00AE5861"/>
    <w:rsid w:val="00AE5F29"/>
    <w:rsid w:val="00AF1A4C"/>
    <w:rsid w:val="00AF297A"/>
    <w:rsid w:val="00AF3EBF"/>
    <w:rsid w:val="00AF61C4"/>
    <w:rsid w:val="00AF7603"/>
    <w:rsid w:val="00AF7BE4"/>
    <w:rsid w:val="00B04276"/>
    <w:rsid w:val="00B0660B"/>
    <w:rsid w:val="00B10633"/>
    <w:rsid w:val="00B10AB0"/>
    <w:rsid w:val="00B15D0B"/>
    <w:rsid w:val="00B20B77"/>
    <w:rsid w:val="00B23113"/>
    <w:rsid w:val="00B2318E"/>
    <w:rsid w:val="00B2613E"/>
    <w:rsid w:val="00B27D4C"/>
    <w:rsid w:val="00B34060"/>
    <w:rsid w:val="00B4216C"/>
    <w:rsid w:val="00B44234"/>
    <w:rsid w:val="00B47465"/>
    <w:rsid w:val="00B50AE5"/>
    <w:rsid w:val="00B52266"/>
    <w:rsid w:val="00B56B52"/>
    <w:rsid w:val="00B63978"/>
    <w:rsid w:val="00B63E12"/>
    <w:rsid w:val="00B645AE"/>
    <w:rsid w:val="00B66AF1"/>
    <w:rsid w:val="00B67623"/>
    <w:rsid w:val="00B713EE"/>
    <w:rsid w:val="00B71A94"/>
    <w:rsid w:val="00B75369"/>
    <w:rsid w:val="00B75BA2"/>
    <w:rsid w:val="00B80F2B"/>
    <w:rsid w:val="00B86299"/>
    <w:rsid w:val="00B87948"/>
    <w:rsid w:val="00B879E5"/>
    <w:rsid w:val="00B92767"/>
    <w:rsid w:val="00B93BAE"/>
    <w:rsid w:val="00B952BB"/>
    <w:rsid w:val="00B97E4A"/>
    <w:rsid w:val="00BA13D9"/>
    <w:rsid w:val="00BA68AF"/>
    <w:rsid w:val="00BB261D"/>
    <w:rsid w:val="00BB40B1"/>
    <w:rsid w:val="00BC03FB"/>
    <w:rsid w:val="00BD0216"/>
    <w:rsid w:val="00BD463B"/>
    <w:rsid w:val="00BD74A4"/>
    <w:rsid w:val="00BE1E38"/>
    <w:rsid w:val="00BE5991"/>
    <w:rsid w:val="00BF623D"/>
    <w:rsid w:val="00BF6D23"/>
    <w:rsid w:val="00C07DBE"/>
    <w:rsid w:val="00C119A3"/>
    <w:rsid w:val="00C153A7"/>
    <w:rsid w:val="00C1797E"/>
    <w:rsid w:val="00C30955"/>
    <w:rsid w:val="00C30C1D"/>
    <w:rsid w:val="00C40E34"/>
    <w:rsid w:val="00C4119D"/>
    <w:rsid w:val="00C416C7"/>
    <w:rsid w:val="00C42822"/>
    <w:rsid w:val="00C42C30"/>
    <w:rsid w:val="00C436E6"/>
    <w:rsid w:val="00C44013"/>
    <w:rsid w:val="00C455D3"/>
    <w:rsid w:val="00C456B1"/>
    <w:rsid w:val="00C5679D"/>
    <w:rsid w:val="00C60523"/>
    <w:rsid w:val="00C607A9"/>
    <w:rsid w:val="00C610BE"/>
    <w:rsid w:val="00C6575B"/>
    <w:rsid w:val="00C67F9C"/>
    <w:rsid w:val="00C72E31"/>
    <w:rsid w:val="00C74550"/>
    <w:rsid w:val="00C75895"/>
    <w:rsid w:val="00C765AB"/>
    <w:rsid w:val="00C77679"/>
    <w:rsid w:val="00C80AAD"/>
    <w:rsid w:val="00C8156B"/>
    <w:rsid w:val="00C90107"/>
    <w:rsid w:val="00C94885"/>
    <w:rsid w:val="00C95CD2"/>
    <w:rsid w:val="00CA2A31"/>
    <w:rsid w:val="00CA303D"/>
    <w:rsid w:val="00CB0580"/>
    <w:rsid w:val="00CB591E"/>
    <w:rsid w:val="00CB6453"/>
    <w:rsid w:val="00CC25F2"/>
    <w:rsid w:val="00CC49E6"/>
    <w:rsid w:val="00CD17EF"/>
    <w:rsid w:val="00CD5D7B"/>
    <w:rsid w:val="00CD7501"/>
    <w:rsid w:val="00CE0DC4"/>
    <w:rsid w:val="00CE250D"/>
    <w:rsid w:val="00CE651F"/>
    <w:rsid w:val="00D04747"/>
    <w:rsid w:val="00D050F4"/>
    <w:rsid w:val="00D15DBB"/>
    <w:rsid w:val="00D20BA9"/>
    <w:rsid w:val="00D24829"/>
    <w:rsid w:val="00D25377"/>
    <w:rsid w:val="00D267EA"/>
    <w:rsid w:val="00D302FE"/>
    <w:rsid w:val="00D32128"/>
    <w:rsid w:val="00D45A55"/>
    <w:rsid w:val="00D47CAD"/>
    <w:rsid w:val="00D63CDC"/>
    <w:rsid w:val="00D6478B"/>
    <w:rsid w:val="00D73CB8"/>
    <w:rsid w:val="00D73CF1"/>
    <w:rsid w:val="00D74119"/>
    <w:rsid w:val="00D80D4D"/>
    <w:rsid w:val="00D863BC"/>
    <w:rsid w:val="00DA63C7"/>
    <w:rsid w:val="00DB51E5"/>
    <w:rsid w:val="00DB58E9"/>
    <w:rsid w:val="00DC5032"/>
    <w:rsid w:val="00DD4AD1"/>
    <w:rsid w:val="00DE054C"/>
    <w:rsid w:val="00DE1C66"/>
    <w:rsid w:val="00DE3888"/>
    <w:rsid w:val="00DE5FBF"/>
    <w:rsid w:val="00DE6BC1"/>
    <w:rsid w:val="00DF0C66"/>
    <w:rsid w:val="00DF2E4C"/>
    <w:rsid w:val="00E002AE"/>
    <w:rsid w:val="00E01EDE"/>
    <w:rsid w:val="00E02A4D"/>
    <w:rsid w:val="00E06691"/>
    <w:rsid w:val="00E208D8"/>
    <w:rsid w:val="00E21C79"/>
    <w:rsid w:val="00E23483"/>
    <w:rsid w:val="00E252C1"/>
    <w:rsid w:val="00E267F8"/>
    <w:rsid w:val="00E270AB"/>
    <w:rsid w:val="00E30767"/>
    <w:rsid w:val="00E319DB"/>
    <w:rsid w:val="00E3242A"/>
    <w:rsid w:val="00E357DE"/>
    <w:rsid w:val="00E35C27"/>
    <w:rsid w:val="00E35E18"/>
    <w:rsid w:val="00E4341C"/>
    <w:rsid w:val="00E439E4"/>
    <w:rsid w:val="00E449AD"/>
    <w:rsid w:val="00E44FA2"/>
    <w:rsid w:val="00E53EB6"/>
    <w:rsid w:val="00E55E08"/>
    <w:rsid w:val="00E60229"/>
    <w:rsid w:val="00E72429"/>
    <w:rsid w:val="00E724FD"/>
    <w:rsid w:val="00E73E5F"/>
    <w:rsid w:val="00E807BD"/>
    <w:rsid w:val="00E808C2"/>
    <w:rsid w:val="00E81E1D"/>
    <w:rsid w:val="00E84E53"/>
    <w:rsid w:val="00E87728"/>
    <w:rsid w:val="00E92D73"/>
    <w:rsid w:val="00E9314B"/>
    <w:rsid w:val="00E9612B"/>
    <w:rsid w:val="00E96AE4"/>
    <w:rsid w:val="00E97117"/>
    <w:rsid w:val="00E97233"/>
    <w:rsid w:val="00EA0B84"/>
    <w:rsid w:val="00EA2C31"/>
    <w:rsid w:val="00EA4696"/>
    <w:rsid w:val="00EB2852"/>
    <w:rsid w:val="00EB4167"/>
    <w:rsid w:val="00EC3643"/>
    <w:rsid w:val="00EC3938"/>
    <w:rsid w:val="00ED0E9B"/>
    <w:rsid w:val="00EE0555"/>
    <w:rsid w:val="00EF022C"/>
    <w:rsid w:val="00EF5DEF"/>
    <w:rsid w:val="00F03837"/>
    <w:rsid w:val="00F074C9"/>
    <w:rsid w:val="00F1707F"/>
    <w:rsid w:val="00F24AED"/>
    <w:rsid w:val="00F30129"/>
    <w:rsid w:val="00F30C61"/>
    <w:rsid w:val="00F3112A"/>
    <w:rsid w:val="00F32DC7"/>
    <w:rsid w:val="00F33F3C"/>
    <w:rsid w:val="00F36A08"/>
    <w:rsid w:val="00F425A9"/>
    <w:rsid w:val="00F43BBE"/>
    <w:rsid w:val="00F505A9"/>
    <w:rsid w:val="00F53C9F"/>
    <w:rsid w:val="00F544BC"/>
    <w:rsid w:val="00F54A26"/>
    <w:rsid w:val="00F55C6A"/>
    <w:rsid w:val="00F564C1"/>
    <w:rsid w:val="00F61A69"/>
    <w:rsid w:val="00F66556"/>
    <w:rsid w:val="00F671B1"/>
    <w:rsid w:val="00F7163C"/>
    <w:rsid w:val="00F82DF6"/>
    <w:rsid w:val="00F87F71"/>
    <w:rsid w:val="00F9085E"/>
    <w:rsid w:val="00F9552F"/>
    <w:rsid w:val="00F963B4"/>
    <w:rsid w:val="00FB3D4E"/>
    <w:rsid w:val="00FB4B72"/>
    <w:rsid w:val="00FC0D9A"/>
    <w:rsid w:val="00FC4E4A"/>
    <w:rsid w:val="00FC787E"/>
    <w:rsid w:val="00FD0009"/>
    <w:rsid w:val="00FD1702"/>
    <w:rsid w:val="00FD6D7E"/>
    <w:rsid w:val="00FD6F19"/>
    <w:rsid w:val="00FD7C18"/>
    <w:rsid w:val="00FE1A7F"/>
    <w:rsid w:val="00FE7373"/>
    <w:rsid w:val="00FF01C5"/>
    <w:rsid w:val="00FF1306"/>
    <w:rsid w:val="00FF28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534">
      <w:bodyDiv w:val="1"/>
      <w:marLeft w:val="0"/>
      <w:marRight w:val="0"/>
      <w:marTop w:val="0"/>
      <w:marBottom w:val="0"/>
      <w:divBdr>
        <w:top w:val="none" w:sz="0" w:space="0" w:color="auto"/>
        <w:left w:val="none" w:sz="0" w:space="0" w:color="auto"/>
        <w:bottom w:val="none" w:sz="0" w:space="0" w:color="auto"/>
        <w:right w:val="none" w:sz="0" w:space="0" w:color="auto"/>
      </w:divBdr>
    </w:div>
    <w:div w:id="454523025">
      <w:bodyDiv w:val="1"/>
      <w:marLeft w:val="0"/>
      <w:marRight w:val="0"/>
      <w:marTop w:val="0"/>
      <w:marBottom w:val="0"/>
      <w:divBdr>
        <w:top w:val="none" w:sz="0" w:space="0" w:color="auto"/>
        <w:left w:val="none" w:sz="0" w:space="0" w:color="auto"/>
        <w:bottom w:val="none" w:sz="0" w:space="0" w:color="auto"/>
        <w:right w:val="none" w:sz="0" w:space="0" w:color="auto"/>
      </w:divBdr>
    </w:div>
    <w:div w:id="626397163">
      <w:bodyDiv w:val="1"/>
      <w:marLeft w:val="0"/>
      <w:marRight w:val="0"/>
      <w:marTop w:val="0"/>
      <w:marBottom w:val="0"/>
      <w:divBdr>
        <w:top w:val="none" w:sz="0" w:space="0" w:color="auto"/>
        <w:left w:val="none" w:sz="0" w:space="0" w:color="auto"/>
        <w:bottom w:val="none" w:sz="0" w:space="0" w:color="auto"/>
        <w:right w:val="none" w:sz="0" w:space="0" w:color="auto"/>
      </w:divBdr>
    </w:div>
    <w:div w:id="729572383">
      <w:bodyDiv w:val="1"/>
      <w:marLeft w:val="0"/>
      <w:marRight w:val="0"/>
      <w:marTop w:val="0"/>
      <w:marBottom w:val="0"/>
      <w:divBdr>
        <w:top w:val="none" w:sz="0" w:space="0" w:color="auto"/>
        <w:left w:val="none" w:sz="0" w:space="0" w:color="auto"/>
        <w:bottom w:val="none" w:sz="0" w:space="0" w:color="auto"/>
        <w:right w:val="none" w:sz="0" w:space="0" w:color="auto"/>
      </w:divBdr>
    </w:div>
    <w:div w:id="882405243">
      <w:bodyDiv w:val="1"/>
      <w:marLeft w:val="0"/>
      <w:marRight w:val="0"/>
      <w:marTop w:val="0"/>
      <w:marBottom w:val="0"/>
      <w:divBdr>
        <w:top w:val="none" w:sz="0" w:space="0" w:color="auto"/>
        <w:left w:val="none" w:sz="0" w:space="0" w:color="auto"/>
        <w:bottom w:val="none" w:sz="0" w:space="0" w:color="auto"/>
        <w:right w:val="none" w:sz="0" w:space="0" w:color="auto"/>
      </w:divBdr>
    </w:div>
    <w:div w:id="956836084">
      <w:bodyDiv w:val="1"/>
      <w:marLeft w:val="0"/>
      <w:marRight w:val="0"/>
      <w:marTop w:val="0"/>
      <w:marBottom w:val="0"/>
      <w:divBdr>
        <w:top w:val="none" w:sz="0" w:space="0" w:color="auto"/>
        <w:left w:val="none" w:sz="0" w:space="0" w:color="auto"/>
        <w:bottom w:val="none" w:sz="0" w:space="0" w:color="auto"/>
        <w:right w:val="none" w:sz="0" w:space="0" w:color="auto"/>
      </w:divBdr>
    </w:div>
    <w:div w:id="1119880400">
      <w:bodyDiv w:val="1"/>
      <w:marLeft w:val="0"/>
      <w:marRight w:val="0"/>
      <w:marTop w:val="0"/>
      <w:marBottom w:val="0"/>
      <w:divBdr>
        <w:top w:val="none" w:sz="0" w:space="0" w:color="auto"/>
        <w:left w:val="none" w:sz="0" w:space="0" w:color="auto"/>
        <w:bottom w:val="none" w:sz="0" w:space="0" w:color="auto"/>
        <w:right w:val="none" w:sz="0" w:space="0" w:color="auto"/>
      </w:divBdr>
    </w:div>
    <w:div w:id="1255356478">
      <w:bodyDiv w:val="1"/>
      <w:marLeft w:val="0"/>
      <w:marRight w:val="0"/>
      <w:marTop w:val="0"/>
      <w:marBottom w:val="0"/>
      <w:divBdr>
        <w:top w:val="none" w:sz="0" w:space="0" w:color="auto"/>
        <w:left w:val="none" w:sz="0" w:space="0" w:color="auto"/>
        <w:bottom w:val="none" w:sz="0" w:space="0" w:color="auto"/>
        <w:right w:val="none" w:sz="0" w:space="0" w:color="auto"/>
      </w:divBdr>
    </w:div>
    <w:div w:id="1375227781">
      <w:bodyDiv w:val="1"/>
      <w:marLeft w:val="0"/>
      <w:marRight w:val="0"/>
      <w:marTop w:val="0"/>
      <w:marBottom w:val="0"/>
      <w:divBdr>
        <w:top w:val="none" w:sz="0" w:space="0" w:color="auto"/>
        <w:left w:val="none" w:sz="0" w:space="0" w:color="auto"/>
        <w:bottom w:val="none" w:sz="0" w:space="0" w:color="auto"/>
        <w:right w:val="none" w:sz="0" w:space="0" w:color="auto"/>
      </w:divBdr>
    </w:div>
    <w:div w:id="1520662621">
      <w:bodyDiv w:val="1"/>
      <w:marLeft w:val="0"/>
      <w:marRight w:val="0"/>
      <w:marTop w:val="0"/>
      <w:marBottom w:val="0"/>
      <w:divBdr>
        <w:top w:val="none" w:sz="0" w:space="0" w:color="auto"/>
        <w:left w:val="none" w:sz="0" w:space="0" w:color="auto"/>
        <w:bottom w:val="none" w:sz="0" w:space="0" w:color="auto"/>
        <w:right w:val="none" w:sz="0" w:space="0" w:color="auto"/>
      </w:divBdr>
    </w:div>
    <w:div w:id="16897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4926</Words>
  <Characters>28080</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R code to check MEDITS Survey data (TA, TB and TC file)</vt:lpstr>
    </vt:vector>
  </TitlesOfParts>
  <Company>COISPA</Company>
  <LinksUpToDate>false</LinksUpToDate>
  <CharactersWithSpaces>32941</CharactersWithSpaces>
  <SharedDoc>false</SharedDoc>
  <HLinks>
    <vt:vector size="72" baseType="variant">
      <vt:variant>
        <vt:i4>1835056</vt:i4>
      </vt:variant>
      <vt:variant>
        <vt:i4>68</vt:i4>
      </vt:variant>
      <vt:variant>
        <vt:i4>0</vt:i4>
      </vt:variant>
      <vt:variant>
        <vt:i4>5</vt:i4>
      </vt:variant>
      <vt:variant>
        <vt:lpwstr/>
      </vt:variant>
      <vt:variant>
        <vt:lpwstr>_Toc383104067</vt:lpwstr>
      </vt:variant>
      <vt:variant>
        <vt:i4>1835056</vt:i4>
      </vt:variant>
      <vt:variant>
        <vt:i4>62</vt:i4>
      </vt:variant>
      <vt:variant>
        <vt:i4>0</vt:i4>
      </vt:variant>
      <vt:variant>
        <vt:i4>5</vt:i4>
      </vt:variant>
      <vt:variant>
        <vt:lpwstr/>
      </vt:variant>
      <vt:variant>
        <vt:lpwstr>_Toc383104066</vt:lpwstr>
      </vt:variant>
      <vt:variant>
        <vt:i4>1835056</vt:i4>
      </vt:variant>
      <vt:variant>
        <vt:i4>56</vt:i4>
      </vt:variant>
      <vt:variant>
        <vt:i4>0</vt:i4>
      </vt:variant>
      <vt:variant>
        <vt:i4>5</vt:i4>
      </vt:variant>
      <vt:variant>
        <vt:lpwstr/>
      </vt:variant>
      <vt:variant>
        <vt:lpwstr>_Toc383104065</vt:lpwstr>
      </vt:variant>
      <vt:variant>
        <vt:i4>1835056</vt:i4>
      </vt:variant>
      <vt:variant>
        <vt:i4>50</vt:i4>
      </vt:variant>
      <vt:variant>
        <vt:i4>0</vt:i4>
      </vt:variant>
      <vt:variant>
        <vt:i4>5</vt:i4>
      </vt:variant>
      <vt:variant>
        <vt:lpwstr/>
      </vt:variant>
      <vt:variant>
        <vt:lpwstr>_Toc383104064</vt:lpwstr>
      </vt:variant>
      <vt:variant>
        <vt:i4>1835056</vt:i4>
      </vt:variant>
      <vt:variant>
        <vt:i4>44</vt:i4>
      </vt:variant>
      <vt:variant>
        <vt:i4>0</vt:i4>
      </vt:variant>
      <vt:variant>
        <vt:i4>5</vt:i4>
      </vt:variant>
      <vt:variant>
        <vt:lpwstr/>
      </vt:variant>
      <vt:variant>
        <vt:lpwstr>_Toc383104063</vt:lpwstr>
      </vt:variant>
      <vt:variant>
        <vt:i4>1835056</vt:i4>
      </vt:variant>
      <vt:variant>
        <vt:i4>38</vt:i4>
      </vt:variant>
      <vt:variant>
        <vt:i4>0</vt:i4>
      </vt:variant>
      <vt:variant>
        <vt:i4>5</vt:i4>
      </vt:variant>
      <vt:variant>
        <vt:lpwstr/>
      </vt:variant>
      <vt:variant>
        <vt:lpwstr>_Toc383104062</vt:lpwstr>
      </vt:variant>
      <vt:variant>
        <vt:i4>1835056</vt:i4>
      </vt:variant>
      <vt:variant>
        <vt:i4>32</vt:i4>
      </vt:variant>
      <vt:variant>
        <vt:i4>0</vt:i4>
      </vt:variant>
      <vt:variant>
        <vt:i4>5</vt:i4>
      </vt:variant>
      <vt:variant>
        <vt:lpwstr/>
      </vt:variant>
      <vt:variant>
        <vt:lpwstr>_Toc383104061</vt:lpwstr>
      </vt:variant>
      <vt:variant>
        <vt:i4>1835056</vt:i4>
      </vt:variant>
      <vt:variant>
        <vt:i4>26</vt:i4>
      </vt:variant>
      <vt:variant>
        <vt:i4>0</vt:i4>
      </vt:variant>
      <vt:variant>
        <vt:i4>5</vt:i4>
      </vt:variant>
      <vt:variant>
        <vt:lpwstr/>
      </vt:variant>
      <vt:variant>
        <vt:lpwstr>_Toc383104060</vt:lpwstr>
      </vt:variant>
      <vt:variant>
        <vt:i4>2031664</vt:i4>
      </vt:variant>
      <vt:variant>
        <vt:i4>20</vt:i4>
      </vt:variant>
      <vt:variant>
        <vt:i4>0</vt:i4>
      </vt:variant>
      <vt:variant>
        <vt:i4>5</vt:i4>
      </vt:variant>
      <vt:variant>
        <vt:lpwstr/>
      </vt:variant>
      <vt:variant>
        <vt:lpwstr>_Toc383104059</vt:lpwstr>
      </vt:variant>
      <vt:variant>
        <vt:i4>2031664</vt:i4>
      </vt:variant>
      <vt:variant>
        <vt:i4>14</vt:i4>
      </vt:variant>
      <vt:variant>
        <vt:i4>0</vt:i4>
      </vt:variant>
      <vt:variant>
        <vt:i4>5</vt:i4>
      </vt:variant>
      <vt:variant>
        <vt:lpwstr/>
      </vt:variant>
      <vt:variant>
        <vt:lpwstr>_Toc383104058</vt:lpwstr>
      </vt:variant>
      <vt:variant>
        <vt:i4>2031664</vt:i4>
      </vt:variant>
      <vt:variant>
        <vt:i4>8</vt:i4>
      </vt:variant>
      <vt:variant>
        <vt:i4>0</vt:i4>
      </vt:variant>
      <vt:variant>
        <vt:i4>5</vt:i4>
      </vt:variant>
      <vt:variant>
        <vt:lpwstr/>
      </vt:variant>
      <vt:variant>
        <vt:lpwstr>_Toc383104057</vt:lpwstr>
      </vt:variant>
      <vt:variant>
        <vt:i4>2031664</vt:i4>
      </vt:variant>
      <vt:variant>
        <vt:i4>2</vt:i4>
      </vt:variant>
      <vt:variant>
        <vt:i4>0</vt:i4>
      </vt:variant>
      <vt:variant>
        <vt:i4>5</vt:i4>
      </vt:variant>
      <vt:variant>
        <vt:lpwstr/>
      </vt:variant>
      <vt:variant>
        <vt:lpwstr>_Toc383104056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to check MEDITS Survey data (TA, TB and TC file)</dc:title>
  <dc:creator>Isabella</dc:creator>
  <cp:lastModifiedBy>Bitetto Isabella</cp:lastModifiedBy>
  <cp:revision>4</cp:revision>
  <cp:lastPrinted>2019-02-13T15:37:00Z</cp:lastPrinted>
  <dcterms:created xsi:type="dcterms:W3CDTF">2020-03-06T14:27:00Z</dcterms:created>
  <dcterms:modified xsi:type="dcterms:W3CDTF">2020-03-06T14:28:00Z</dcterms:modified>
</cp:coreProperties>
</file>